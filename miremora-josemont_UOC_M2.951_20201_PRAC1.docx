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ECB93" w14:textId="77777777" w:rsidR="0060098F" w:rsidRPr="00586CC9" w:rsidRDefault="0060098F" w:rsidP="007D0356">
      <w:bookmarkStart w:id="0" w:name="hp_TitlePage"/>
    </w:p>
    <w:p w14:paraId="69C4A0EA" w14:textId="77777777" w:rsidR="0060098F" w:rsidRPr="004D63B3" w:rsidRDefault="0060098F" w:rsidP="00F04F0C"/>
    <w:p w14:paraId="375E1B08" w14:textId="77777777" w:rsidR="0060098F" w:rsidRPr="004D63B3" w:rsidRDefault="0060098F" w:rsidP="00F04F0C"/>
    <w:p w14:paraId="303FDC92" w14:textId="77777777" w:rsidR="0060098F" w:rsidRPr="004D63B3" w:rsidRDefault="0060098F" w:rsidP="00F04F0C"/>
    <w:p w14:paraId="1CFD9EA3" w14:textId="77777777" w:rsidR="0060098F" w:rsidRPr="004D63B3" w:rsidRDefault="0060098F" w:rsidP="00F04F0C"/>
    <w:p w14:paraId="48BBA5A3" w14:textId="77777777" w:rsidR="0060098F" w:rsidRPr="004D63B3" w:rsidRDefault="0060098F" w:rsidP="00F04F0C"/>
    <w:p w14:paraId="61CE308F" w14:textId="77777777" w:rsidR="0060098F" w:rsidRPr="004D63B3" w:rsidRDefault="0060098F" w:rsidP="00F04F0C"/>
    <w:p w14:paraId="3E29CFB1" w14:textId="77777777" w:rsidR="0060098F" w:rsidRPr="004D63B3" w:rsidRDefault="0060098F" w:rsidP="00F04F0C"/>
    <w:p w14:paraId="651188CC" w14:textId="77777777" w:rsidR="0060098F" w:rsidRPr="004D63B3" w:rsidRDefault="0060098F" w:rsidP="00F04F0C"/>
    <w:p w14:paraId="6CB9EF98" w14:textId="77777777" w:rsidR="0060098F" w:rsidRPr="00586CC9" w:rsidRDefault="0060098F" w:rsidP="009574E7">
      <w:pPr>
        <w:pStyle w:val="TitlePageHeaderOOV"/>
        <w:jc w:val="right"/>
        <w:rPr>
          <w:rFonts w:ascii="Verdana" w:hAnsi="Verdana"/>
        </w:rPr>
      </w:pPr>
    </w:p>
    <w:p w14:paraId="3429933B" w14:textId="77777777" w:rsidR="0060098F" w:rsidRPr="00586CC9" w:rsidRDefault="0060098F" w:rsidP="009574E7">
      <w:pPr>
        <w:pStyle w:val="TitlePageHeaderOOV"/>
        <w:jc w:val="right"/>
        <w:rPr>
          <w:rFonts w:ascii="Verdana" w:hAnsi="Verdana"/>
        </w:rPr>
      </w:pPr>
    </w:p>
    <w:p w14:paraId="3A01FF66" w14:textId="77777777" w:rsidR="0060098F" w:rsidRPr="00586CC9" w:rsidRDefault="0060098F" w:rsidP="009574E7">
      <w:pPr>
        <w:pStyle w:val="TitlePageHeaderOOV"/>
        <w:jc w:val="right"/>
        <w:rPr>
          <w:rFonts w:ascii="Verdana" w:hAnsi="Verdana"/>
        </w:rPr>
      </w:pPr>
    </w:p>
    <w:p w14:paraId="79AFB209" w14:textId="3950C98C" w:rsidR="0060098F" w:rsidRDefault="00915DBD" w:rsidP="007D0356">
      <w:pPr>
        <w:pStyle w:val="CoverTitle"/>
        <w:rPr>
          <w:lang w:val="es-ES"/>
        </w:rPr>
      </w:pPr>
      <w:proofErr w:type="spellStart"/>
      <w:r>
        <w:rPr>
          <w:lang w:val="es-ES"/>
        </w:rPr>
        <w:t>Tipologia</w:t>
      </w:r>
      <w:proofErr w:type="spellEnd"/>
      <w:r>
        <w:rPr>
          <w:lang w:val="es-ES"/>
        </w:rPr>
        <w:t xml:space="preserve"> i Cicle de Vida de les </w:t>
      </w:r>
      <w:proofErr w:type="spellStart"/>
      <w:r>
        <w:rPr>
          <w:lang w:val="es-ES"/>
        </w:rPr>
        <w:t>dades</w:t>
      </w:r>
      <w:proofErr w:type="spellEnd"/>
    </w:p>
    <w:p w14:paraId="6B50CE62" w14:textId="78294680" w:rsidR="00915DBD" w:rsidRPr="00B814A6" w:rsidRDefault="00915DBD" w:rsidP="007D0356">
      <w:pPr>
        <w:pStyle w:val="CoverTitle"/>
        <w:rPr>
          <w:lang w:val="es-ES_tradnl"/>
        </w:rPr>
      </w:pPr>
      <w:r>
        <w:rPr>
          <w:lang w:val="es-ES"/>
        </w:rPr>
        <w:t>P</w:t>
      </w:r>
      <w:r w:rsidR="00B8093E">
        <w:rPr>
          <w:lang w:val="es-ES"/>
        </w:rPr>
        <w:t>RA</w:t>
      </w:r>
      <w:r>
        <w:rPr>
          <w:lang w:val="es-ES"/>
        </w:rPr>
        <w:t xml:space="preserve">C 1 </w:t>
      </w:r>
      <w:r w:rsidR="00B8093E">
        <w:rPr>
          <w:lang w:val="es-ES"/>
        </w:rPr>
        <w:t>–</w:t>
      </w:r>
      <w:r>
        <w:rPr>
          <w:lang w:val="es-ES"/>
        </w:rPr>
        <w:t xml:space="preserve"> </w:t>
      </w:r>
      <w:r w:rsidR="00B8093E">
        <w:rPr>
          <w:lang w:val="es-ES"/>
        </w:rPr>
        <w:t xml:space="preserve">Web </w:t>
      </w:r>
      <w:proofErr w:type="spellStart"/>
      <w:r w:rsidR="00B8093E">
        <w:rPr>
          <w:lang w:val="es-ES"/>
        </w:rPr>
        <w:t>Scrapping</w:t>
      </w:r>
      <w:proofErr w:type="spellEnd"/>
    </w:p>
    <w:p w14:paraId="644DF622" w14:textId="77777777" w:rsidR="0060098F" w:rsidRPr="00B814A6" w:rsidRDefault="0060098F" w:rsidP="009574E7">
      <w:pPr>
        <w:pStyle w:val="Style2"/>
        <w:jc w:val="right"/>
        <w:rPr>
          <w:rFonts w:ascii="Verdana" w:hAnsi="Verdana"/>
          <w:sz w:val="44"/>
          <w:szCs w:val="44"/>
          <w:lang w:val="es-ES_tradnl"/>
        </w:rPr>
      </w:pPr>
    </w:p>
    <w:p w14:paraId="1DE861BA" w14:textId="77777777" w:rsidR="0060098F" w:rsidRPr="00B814A6" w:rsidRDefault="0060098F" w:rsidP="009574E7">
      <w:pPr>
        <w:pStyle w:val="TitlePageHeaderOOV"/>
        <w:jc w:val="right"/>
        <w:rPr>
          <w:rFonts w:ascii="Verdana" w:hAnsi="Verdana"/>
          <w:lang w:val="es-ES_tradnl"/>
        </w:rPr>
      </w:pPr>
    </w:p>
    <w:p w14:paraId="76F9DB35" w14:textId="77777777" w:rsidR="0060098F" w:rsidRPr="00B814A6" w:rsidRDefault="0060098F" w:rsidP="009574E7">
      <w:pPr>
        <w:pStyle w:val="TitlePageHeaderOOV"/>
        <w:jc w:val="right"/>
        <w:rPr>
          <w:rFonts w:ascii="Verdana" w:hAnsi="Verdana"/>
          <w:lang w:val="es-ES_tradnl"/>
        </w:rPr>
      </w:pPr>
    </w:p>
    <w:p w14:paraId="6A5B7AC2" w14:textId="77777777" w:rsidR="0060098F" w:rsidRPr="00B814A6" w:rsidRDefault="0060098F" w:rsidP="009574E7">
      <w:pPr>
        <w:pStyle w:val="TitlePageHeaderOOV"/>
        <w:jc w:val="right"/>
        <w:rPr>
          <w:rFonts w:ascii="Verdana" w:hAnsi="Verdana"/>
          <w:lang w:val="es-ES_tradnl"/>
        </w:rPr>
      </w:pPr>
    </w:p>
    <w:p w14:paraId="52816414" w14:textId="77777777" w:rsidR="0060098F" w:rsidRPr="00B814A6" w:rsidRDefault="0060098F" w:rsidP="009574E7">
      <w:pPr>
        <w:jc w:val="right"/>
        <w:rPr>
          <w:rFonts w:ascii="Verdana" w:hAnsi="Verdana"/>
          <w:lang w:val="es-ES_tradnl"/>
        </w:rPr>
      </w:pPr>
    </w:p>
    <w:p w14:paraId="48E939EB" w14:textId="77777777" w:rsidR="0060098F" w:rsidRPr="00B814A6" w:rsidRDefault="0060098F" w:rsidP="009574E7">
      <w:pPr>
        <w:jc w:val="right"/>
        <w:rPr>
          <w:rFonts w:ascii="Verdana" w:hAnsi="Verdana"/>
          <w:lang w:val="es-ES_tradnl"/>
        </w:rPr>
      </w:pPr>
    </w:p>
    <w:p w14:paraId="365FC05E" w14:textId="77777777" w:rsidR="0060098F" w:rsidRPr="00B814A6" w:rsidRDefault="0060098F" w:rsidP="009574E7">
      <w:pPr>
        <w:jc w:val="right"/>
        <w:rPr>
          <w:rFonts w:ascii="Verdana" w:hAnsi="Verdana"/>
          <w:lang w:val="es-ES_tradnl"/>
        </w:rPr>
      </w:pPr>
    </w:p>
    <w:p w14:paraId="1263A161" w14:textId="77777777" w:rsidR="0060098F" w:rsidRPr="00B814A6" w:rsidRDefault="0060098F" w:rsidP="00F04F0C">
      <w:pPr>
        <w:rPr>
          <w:lang w:val="es-ES_tradnl"/>
        </w:rPr>
        <w:sectPr w:rsidR="0060098F" w:rsidRPr="00B814A6" w:rsidSect="00D0370A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576" w:gutter="0"/>
          <w:cols w:space="720"/>
          <w:docGrid w:linePitch="272"/>
        </w:sectPr>
      </w:pPr>
    </w:p>
    <w:p w14:paraId="1332C7CE" w14:textId="0B66BC6C" w:rsidR="0060098F" w:rsidRPr="00F314DF" w:rsidRDefault="0060098F" w:rsidP="00584C66">
      <w:pPr>
        <w:pStyle w:val="RevisionHeading"/>
        <w:rPr>
          <w:lang w:val="es-ES"/>
        </w:rPr>
      </w:pPr>
      <w:bookmarkStart w:id="1" w:name="hp_RevisionHistory"/>
      <w:bookmarkStart w:id="2" w:name="hp_DistributionList"/>
      <w:bookmarkEnd w:id="0"/>
      <w:proofErr w:type="spellStart"/>
      <w:r w:rsidRPr="00F314DF">
        <w:rPr>
          <w:lang w:val="es-ES"/>
        </w:rPr>
        <w:lastRenderedPageBreak/>
        <w:t>Revi</w:t>
      </w:r>
      <w:r w:rsidR="00E30F81">
        <w:rPr>
          <w:lang w:val="es-ES"/>
        </w:rPr>
        <w:t>s</w:t>
      </w:r>
      <w:r w:rsidRPr="00F314DF">
        <w:rPr>
          <w:lang w:val="es-ES"/>
        </w:rPr>
        <w:t>sió</w:t>
      </w:r>
      <w:proofErr w:type="spellEnd"/>
      <w:r w:rsidRPr="00F314DF">
        <w:rPr>
          <w:lang w:val="es-ES"/>
        </w:rPr>
        <w:t xml:space="preserve"> del </w:t>
      </w:r>
      <w:proofErr w:type="spellStart"/>
      <w:r w:rsidRPr="00F314DF">
        <w:rPr>
          <w:lang w:val="es-ES"/>
        </w:rPr>
        <w:t>Document</w:t>
      </w:r>
      <w:proofErr w:type="spellEnd"/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1"/>
        <w:gridCol w:w="896"/>
        <w:gridCol w:w="1256"/>
        <w:gridCol w:w="954"/>
        <w:gridCol w:w="1500"/>
        <w:gridCol w:w="4504"/>
      </w:tblGrid>
      <w:tr w:rsidR="0060098F" w:rsidRPr="00B8093E" w14:paraId="5E6BDFF6" w14:textId="77777777" w:rsidTr="00F71202">
        <w:trPr>
          <w:tblHeader/>
        </w:trPr>
        <w:tc>
          <w:tcPr>
            <w:tcW w:w="0" w:type="auto"/>
            <w:tcBorders>
              <w:top w:val="single" w:sz="6" w:space="0" w:color="auto"/>
            </w:tcBorders>
          </w:tcPr>
          <w:p w14:paraId="1E27DAD7" w14:textId="77777777" w:rsidR="0060098F" w:rsidRPr="00F314DF" w:rsidRDefault="0060098F" w:rsidP="007D0356">
            <w:pPr>
              <w:pStyle w:val="TableHeading"/>
              <w:rPr>
                <w:lang w:val="es-ES"/>
              </w:rPr>
            </w:pPr>
            <w:r w:rsidRPr="00F314DF">
              <w:rPr>
                <w:lang w:val="es-ES"/>
              </w:rPr>
              <w:t>Ver. No.</w:t>
            </w: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7A033C00" w14:textId="76950C42" w:rsidR="0060098F" w:rsidRPr="00F314DF" w:rsidRDefault="0060098F" w:rsidP="007D0356">
            <w:pPr>
              <w:pStyle w:val="TableHeading"/>
              <w:rPr>
                <w:lang w:val="es-ES"/>
              </w:rPr>
            </w:pPr>
            <w:r w:rsidRPr="00F314DF">
              <w:rPr>
                <w:lang w:val="es-ES"/>
              </w:rPr>
              <w:t xml:space="preserve">Ver. </w:t>
            </w:r>
            <w:r w:rsidR="00E30F81">
              <w:rPr>
                <w:lang w:val="es-ES"/>
              </w:rPr>
              <w:t>Data</w:t>
            </w:r>
          </w:p>
        </w:tc>
        <w:tc>
          <w:tcPr>
            <w:tcW w:w="1256" w:type="dxa"/>
            <w:tcBorders>
              <w:top w:val="single" w:sz="6" w:space="0" w:color="auto"/>
            </w:tcBorders>
          </w:tcPr>
          <w:p w14:paraId="6921BA4B" w14:textId="7627B3F2" w:rsidR="0060098F" w:rsidRPr="00F314DF" w:rsidRDefault="0060098F" w:rsidP="004F15EA">
            <w:pPr>
              <w:pStyle w:val="TableHeading"/>
              <w:rPr>
                <w:lang w:val="es-ES"/>
              </w:rPr>
            </w:pPr>
            <w:proofErr w:type="spellStart"/>
            <w:r w:rsidRPr="00F314DF">
              <w:rPr>
                <w:lang w:val="es-ES"/>
              </w:rPr>
              <w:t>Prepara</w:t>
            </w:r>
            <w:r w:rsidR="00E30F81">
              <w:rPr>
                <w:lang w:val="es-ES"/>
              </w:rPr>
              <w:t>t</w:t>
            </w:r>
            <w:proofErr w:type="spellEnd"/>
            <w:r w:rsidRPr="00F314DF">
              <w:rPr>
                <w:lang w:val="es-ES"/>
              </w:rPr>
              <w:t xml:space="preserve"> p</w:t>
            </w:r>
            <w:r w:rsidR="00E30F81">
              <w:rPr>
                <w:lang w:val="es-ES"/>
              </w:rPr>
              <w:t>e</w:t>
            </w:r>
            <w:r w:rsidRPr="00F314DF">
              <w:rPr>
                <w:lang w:val="es-ES"/>
              </w:rPr>
              <w:t>r</w:t>
            </w:r>
          </w:p>
        </w:tc>
        <w:tc>
          <w:tcPr>
            <w:tcW w:w="954" w:type="dxa"/>
            <w:tcBorders>
              <w:top w:val="single" w:sz="6" w:space="0" w:color="auto"/>
            </w:tcBorders>
          </w:tcPr>
          <w:p w14:paraId="4DF4B779" w14:textId="5FF17665" w:rsidR="0060098F" w:rsidRPr="00F314DF" w:rsidRDefault="0060098F" w:rsidP="004F15EA">
            <w:pPr>
              <w:pStyle w:val="TableHeading"/>
              <w:rPr>
                <w:lang w:val="es-ES"/>
              </w:rPr>
            </w:pPr>
            <w:proofErr w:type="spellStart"/>
            <w:r w:rsidRPr="00F314DF">
              <w:rPr>
                <w:lang w:val="es-ES"/>
              </w:rPr>
              <w:t>Revis</w:t>
            </w:r>
            <w:r w:rsidR="00E30F81">
              <w:rPr>
                <w:lang w:val="es-ES"/>
              </w:rPr>
              <w:t>s</w:t>
            </w:r>
            <w:r w:rsidRPr="00F314DF">
              <w:rPr>
                <w:lang w:val="es-ES"/>
              </w:rPr>
              <w:t>a</w:t>
            </w:r>
            <w:r w:rsidR="00E30F81">
              <w:rPr>
                <w:lang w:val="es-ES"/>
              </w:rPr>
              <w:t>t</w:t>
            </w:r>
            <w:proofErr w:type="spellEnd"/>
            <w:r w:rsidRPr="00F314DF">
              <w:rPr>
                <w:lang w:val="es-ES"/>
              </w:rPr>
              <w:t xml:space="preserve"> p</w:t>
            </w:r>
            <w:r w:rsidR="00E30F81">
              <w:rPr>
                <w:lang w:val="es-ES"/>
              </w:rPr>
              <w:t>e</w:t>
            </w:r>
            <w:r w:rsidRPr="00F314DF">
              <w:rPr>
                <w:lang w:val="es-ES"/>
              </w:rPr>
              <w:t>r</w:t>
            </w:r>
          </w:p>
        </w:tc>
        <w:tc>
          <w:tcPr>
            <w:tcW w:w="1500" w:type="dxa"/>
            <w:tcBorders>
              <w:top w:val="single" w:sz="6" w:space="0" w:color="auto"/>
            </w:tcBorders>
          </w:tcPr>
          <w:p w14:paraId="402F69D5" w14:textId="7B2D140A" w:rsidR="0060098F" w:rsidRPr="00F314DF" w:rsidRDefault="0060098F" w:rsidP="004F15EA">
            <w:pPr>
              <w:pStyle w:val="TableHeading"/>
              <w:rPr>
                <w:lang w:val="es-ES"/>
              </w:rPr>
            </w:pPr>
            <w:proofErr w:type="spellStart"/>
            <w:r w:rsidRPr="00F314DF">
              <w:rPr>
                <w:lang w:val="es-ES"/>
              </w:rPr>
              <w:t>Apro</w:t>
            </w:r>
            <w:r w:rsidR="00E30F81">
              <w:rPr>
                <w:lang w:val="es-ES"/>
              </w:rPr>
              <w:t>v</w:t>
            </w:r>
            <w:r w:rsidRPr="00F314DF">
              <w:rPr>
                <w:lang w:val="es-ES"/>
              </w:rPr>
              <w:t>a</w:t>
            </w:r>
            <w:r w:rsidR="00E30F81">
              <w:rPr>
                <w:lang w:val="es-ES"/>
              </w:rPr>
              <w:t>t</w:t>
            </w:r>
            <w:proofErr w:type="spellEnd"/>
            <w:r w:rsidRPr="00F314DF">
              <w:rPr>
                <w:lang w:val="es-ES"/>
              </w:rPr>
              <w:t xml:space="preserve"> p</w:t>
            </w:r>
            <w:r w:rsidR="00E30F81">
              <w:rPr>
                <w:lang w:val="es-ES"/>
              </w:rPr>
              <w:t>e</w:t>
            </w:r>
            <w:r w:rsidRPr="00F314DF">
              <w:rPr>
                <w:lang w:val="es-ES"/>
              </w:rPr>
              <w:t>r</w:t>
            </w:r>
          </w:p>
        </w:tc>
        <w:tc>
          <w:tcPr>
            <w:tcW w:w="4504" w:type="dxa"/>
            <w:tcBorders>
              <w:top w:val="single" w:sz="6" w:space="0" w:color="auto"/>
            </w:tcBorders>
          </w:tcPr>
          <w:p w14:paraId="75FBF827" w14:textId="137BA90A" w:rsidR="0060098F" w:rsidRPr="00F314DF" w:rsidRDefault="0060098F" w:rsidP="004F15EA">
            <w:pPr>
              <w:pStyle w:val="TableHeading"/>
              <w:rPr>
                <w:lang w:val="es-ES"/>
              </w:rPr>
            </w:pPr>
            <w:proofErr w:type="spellStart"/>
            <w:r w:rsidRPr="00F314DF">
              <w:rPr>
                <w:lang w:val="es-ES"/>
              </w:rPr>
              <w:t>Secció</w:t>
            </w:r>
            <w:proofErr w:type="spellEnd"/>
            <w:r w:rsidRPr="00F314DF">
              <w:rPr>
                <w:lang w:val="es-ES"/>
              </w:rPr>
              <w:t xml:space="preserve"> Afectada </w:t>
            </w:r>
            <w:r w:rsidR="00E30F81">
              <w:rPr>
                <w:lang w:val="es-ES"/>
              </w:rPr>
              <w:t>i</w:t>
            </w:r>
            <w:r w:rsidRPr="00F314DF">
              <w:rPr>
                <w:lang w:val="es-ES"/>
              </w:rPr>
              <w:t xml:space="preserve"> </w:t>
            </w:r>
            <w:proofErr w:type="spellStart"/>
            <w:r w:rsidRPr="00F314DF">
              <w:rPr>
                <w:lang w:val="es-ES"/>
              </w:rPr>
              <w:t>Resum</w:t>
            </w:r>
            <w:proofErr w:type="spellEnd"/>
            <w:r w:rsidRPr="00F314DF">
              <w:rPr>
                <w:lang w:val="es-ES"/>
              </w:rPr>
              <w:t xml:space="preserve"> del </w:t>
            </w:r>
            <w:proofErr w:type="spellStart"/>
            <w:r w:rsidRPr="00F314DF">
              <w:rPr>
                <w:lang w:val="es-ES"/>
              </w:rPr>
              <w:t>Ca</w:t>
            </w:r>
            <w:r w:rsidR="00E30F81">
              <w:rPr>
                <w:lang w:val="es-ES"/>
              </w:rPr>
              <w:t>nvi</w:t>
            </w:r>
            <w:proofErr w:type="spellEnd"/>
          </w:p>
        </w:tc>
      </w:tr>
      <w:tr w:rsidR="0060098F" w:rsidRPr="009449F5" w14:paraId="2550F6C7" w14:textId="77777777" w:rsidTr="00F71202">
        <w:tc>
          <w:tcPr>
            <w:tcW w:w="0" w:type="auto"/>
          </w:tcPr>
          <w:p w14:paraId="6B7BBA81" w14:textId="77777777" w:rsidR="0060098F" w:rsidRPr="004F15EA" w:rsidRDefault="00D26230" w:rsidP="009F557A">
            <w:pPr>
              <w:pStyle w:val="Style2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0</w:t>
            </w:r>
          </w:p>
        </w:tc>
        <w:tc>
          <w:tcPr>
            <w:tcW w:w="0" w:type="auto"/>
          </w:tcPr>
          <w:p w14:paraId="04AED46A" w14:textId="57F964C2" w:rsidR="0060098F" w:rsidRPr="004F15EA" w:rsidRDefault="009B0E14" w:rsidP="009F557A">
            <w:pPr>
              <w:pStyle w:val="Style2"/>
              <w:rPr>
                <w:rFonts w:ascii="Verdana" w:eastAsia="SimSun" w:hAnsi="Verdana"/>
                <w:sz w:val="16"/>
                <w:szCs w:val="16"/>
                <w:lang w:val="es-ES_tradnl" w:eastAsia="zh-CN"/>
              </w:rPr>
            </w:pPr>
            <w:r>
              <w:rPr>
                <w:rFonts w:ascii="Verdana" w:eastAsia="SimSun" w:hAnsi="Verdana"/>
                <w:sz w:val="16"/>
                <w:szCs w:val="16"/>
                <w:lang w:val="es-ES_tradnl" w:eastAsia="zh-CN"/>
              </w:rPr>
              <w:t>18</w:t>
            </w:r>
            <w:r w:rsidR="00915DBD">
              <w:rPr>
                <w:rFonts w:ascii="Verdana" w:eastAsia="SimSun" w:hAnsi="Verdana"/>
                <w:sz w:val="16"/>
                <w:szCs w:val="16"/>
                <w:lang w:val="es-ES_tradnl" w:eastAsia="zh-CN"/>
              </w:rPr>
              <w:t>/</w:t>
            </w:r>
            <w:r>
              <w:rPr>
                <w:rFonts w:ascii="Verdana" w:eastAsia="SimSun" w:hAnsi="Verdana"/>
                <w:sz w:val="16"/>
                <w:szCs w:val="16"/>
                <w:lang w:val="es-ES_tradnl" w:eastAsia="zh-CN"/>
              </w:rPr>
              <w:t>10</w:t>
            </w:r>
          </w:p>
        </w:tc>
        <w:tc>
          <w:tcPr>
            <w:tcW w:w="1256" w:type="dxa"/>
          </w:tcPr>
          <w:p w14:paraId="42178933" w14:textId="77777777" w:rsidR="0060098F" w:rsidRPr="004F15EA" w:rsidRDefault="00D26230" w:rsidP="009F557A">
            <w:pPr>
              <w:pStyle w:val="Style2"/>
              <w:rPr>
                <w:rFonts w:ascii="Verdana" w:hAnsi="Verdana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s-ES_tradnl"/>
              </w:rPr>
              <w:t>Jose</w:t>
            </w:r>
            <w:proofErr w:type="spellEnd"/>
            <w:r>
              <w:rPr>
                <w:rFonts w:ascii="Verdana" w:hAnsi="Verdana"/>
                <w:sz w:val="16"/>
                <w:szCs w:val="16"/>
                <w:lang w:val="es-ES_tradnl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sz w:val="16"/>
                <w:szCs w:val="16"/>
                <w:lang w:val="es-ES_tradnl"/>
              </w:rPr>
              <w:t>A.Montero</w:t>
            </w:r>
            <w:proofErr w:type="spellEnd"/>
            <w:proofErr w:type="gramEnd"/>
          </w:p>
        </w:tc>
        <w:tc>
          <w:tcPr>
            <w:tcW w:w="954" w:type="dxa"/>
          </w:tcPr>
          <w:p w14:paraId="1BF74731" w14:textId="77777777" w:rsidR="0060098F" w:rsidRPr="004F15EA" w:rsidRDefault="0060098F" w:rsidP="009F557A">
            <w:pPr>
              <w:pStyle w:val="Style2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500" w:type="dxa"/>
          </w:tcPr>
          <w:p w14:paraId="7872D839" w14:textId="77777777" w:rsidR="0060098F" w:rsidRPr="004F15EA" w:rsidRDefault="0060098F" w:rsidP="009F557A">
            <w:pPr>
              <w:pStyle w:val="Style2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4504" w:type="dxa"/>
          </w:tcPr>
          <w:p w14:paraId="68DDF01A" w14:textId="691E4D47" w:rsidR="0060098F" w:rsidRPr="004F15EA" w:rsidRDefault="009B0E14" w:rsidP="009F557A">
            <w:pPr>
              <w:pStyle w:val="Style2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 xml:space="preserve">Draft </w:t>
            </w:r>
            <w:r w:rsidR="00D26230">
              <w:rPr>
                <w:rFonts w:ascii="Verdana" w:hAnsi="Verdana"/>
                <w:sz w:val="16"/>
                <w:szCs w:val="16"/>
                <w:lang w:val="es-ES_tradnl"/>
              </w:rPr>
              <w:t>Inicial</w:t>
            </w:r>
          </w:p>
        </w:tc>
      </w:tr>
      <w:tr w:rsidR="00876813" w:rsidRPr="009449F5" w14:paraId="0B0AE1B5" w14:textId="77777777" w:rsidTr="00F71202">
        <w:tc>
          <w:tcPr>
            <w:tcW w:w="0" w:type="auto"/>
          </w:tcPr>
          <w:p w14:paraId="2E180843" w14:textId="38F0B7A1" w:rsidR="00876813" w:rsidRPr="004F15EA" w:rsidRDefault="00876813" w:rsidP="009F557A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0" w:type="auto"/>
          </w:tcPr>
          <w:p w14:paraId="6B01AF41" w14:textId="047FE13E" w:rsidR="00876813" w:rsidRPr="004F15EA" w:rsidRDefault="00876813" w:rsidP="005E1CA9">
            <w:pPr>
              <w:pStyle w:val="Style2"/>
              <w:rPr>
                <w:rFonts w:ascii="Verdana" w:eastAsia="SimSun" w:hAnsi="Verdana"/>
                <w:sz w:val="16"/>
                <w:szCs w:val="16"/>
                <w:lang w:val="es-ES_tradnl" w:eastAsia="zh-CN"/>
              </w:rPr>
            </w:pPr>
          </w:p>
        </w:tc>
        <w:tc>
          <w:tcPr>
            <w:tcW w:w="1256" w:type="dxa"/>
          </w:tcPr>
          <w:p w14:paraId="3AAD444E" w14:textId="159B5E5D" w:rsidR="00876813" w:rsidRPr="004F15EA" w:rsidRDefault="00876813" w:rsidP="005E1CA9">
            <w:pPr>
              <w:pStyle w:val="Style2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54" w:type="dxa"/>
          </w:tcPr>
          <w:p w14:paraId="24222932" w14:textId="77777777" w:rsidR="00876813" w:rsidRPr="004F15EA" w:rsidRDefault="00876813" w:rsidP="005E1CA9">
            <w:pPr>
              <w:pStyle w:val="Style2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500" w:type="dxa"/>
          </w:tcPr>
          <w:p w14:paraId="4D933A3B" w14:textId="77777777" w:rsidR="00876813" w:rsidRPr="004F15EA" w:rsidRDefault="00876813" w:rsidP="005E1CA9">
            <w:pPr>
              <w:pStyle w:val="Style2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4504" w:type="dxa"/>
          </w:tcPr>
          <w:p w14:paraId="242DC5D2" w14:textId="00FF5255" w:rsidR="00876813" w:rsidRPr="004F15EA" w:rsidRDefault="00876813" w:rsidP="005E1CA9">
            <w:pPr>
              <w:pStyle w:val="Style2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</w:tr>
      <w:tr w:rsidR="00876813" w:rsidRPr="008701A2" w14:paraId="688E78D9" w14:textId="77777777" w:rsidTr="00F71202">
        <w:tc>
          <w:tcPr>
            <w:tcW w:w="0" w:type="auto"/>
          </w:tcPr>
          <w:p w14:paraId="3B819D1E" w14:textId="118EC97B" w:rsidR="00876813" w:rsidRPr="004F15EA" w:rsidRDefault="00876813" w:rsidP="009F557A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0" w:type="auto"/>
          </w:tcPr>
          <w:p w14:paraId="767562DC" w14:textId="6785C2CB" w:rsidR="00876813" w:rsidRPr="004F15EA" w:rsidRDefault="00876813" w:rsidP="009F557A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256" w:type="dxa"/>
          </w:tcPr>
          <w:p w14:paraId="105E7F65" w14:textId="05C1667F" w:rsidR="00876813" w:rsidRPr="004F15EA" w:rsidRDefault="00876813" w:rsidP="00CF541D">
            <w:pPr>
              <w:pStyle w:val="Style2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54" w:type="dxa"/>
          </w:tcPr>
          <w:p w14:paraId="144A07B5" w14:textId="77777777" w:rsidR="00876813" w:rsidRPr="004F15EA" w:rsidRDefault="00876813" w:rsidP="009F557A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500" w:type="dxa"/>
          </w:tcPr>
          <w:p w14:paraId="77165F33" w14:textId="77777777" w:rsidR="00876813" w:rsidRPr="004F15EA" w:rsidRDefault="00876813" w:rsidP="009F557A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4504" w:type="dxa"/>
          </w:tcPr>
          <w:p w14:paraId="304F2D6D" w14:textId="5E063482" w:rsidR="00876813" w:rsidRPr="004F15EA" w:rsidRDefault="00876813" w:rsidP="009F557A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</w:tr>
      <w:tr w:rsidR="00BC1606" w:rsidRPr="00C15B88" w14:paraId="14FF6E97" w14:textId="77777777" w:rsidTr="00F71202">
        <w:tc>
          <w:tcPr>
            <w:tcW w:w="0" w:type="auto"/>
          </w:tcPr>
          <w:p w14:paraId="3CBF1D42" w14:textId="579F844B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0" w:type="auto"/>
          </w:tcPr>
          <w:p w14:paraId="0AD2538F" w14:textId="3D93513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256" w:type="dxa"/>
          </w:tcPr>
          <w:p w14:paraId="41DC3B9D" w14:textId="2DD41E18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954" w:type="dxa"/>
          </w:tcPr>
          <w:p w14:paraId="38E7C563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500" w:type="dxa"/>
          </w:tcPr>
          <w:p w14:paraId="2E8C2827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4504" w:type="dxa"/>
          </w:tcPr>
          <w:p w14:paraId="51ED3B0E" w14:textId="41C3574A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</w:tr>
      <w:tr w:rsidR="00BC1606" w:rsidRPr="00C15B88" w14:paraId="5AF480DA" w14:textId="77777777" w:rsidTr="00F71202">
        <w:tc>
          <w:tcPr>
            <w:tcW w:w="0" w:type="auto"/>
          </w:tcPr>
          <w:p w14:paraId="26425CEA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0" w:type="auto"/>
          </w:tcPr>
          <w:p w14:paraId="5AF3507A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256" w:type="dxa"/>
          </w:tcPr>
          <w:p w14:paraId="43633F7F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954" w:type="dxa"/>
          </w:tcPr>
          <w:p w14:paraId="5187C98C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500" w:type="dxa"/>
          </w:tcPr>
          <w:p w14:paraId="614BD49A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4504" w:type="dxa"/>
          </w:tcPr>
          <w:p w14:paraId="3528027F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</w:tr>
      <w:tr w:rsidR="00BC1606" w:rsidRPr="00C15B88" w14:paraId="3599701F" w14:textId="77777777" w:rsidTr="00F71202">
        <w:tc>
          <w:tcPr>
            <w:tcW w:w="0" w:type="auto"/>
          </w:tcPr>
          <w:p w14:paraId="7100064E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0" w:type="auto"/>
          </w:tcPr>
          <w:p w14:paraId="28FED9BF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256" w:type="dxa"/>
          </w:tcPr>
          <w:p w14:paraId="53F42E28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954" w:type="dxa"/>
          </w:tcPr>
          <w:p w14:paraId="599B9018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500" w:type="dxa"/>
          </w:tcPr>
          <w:p w14:paraId="3FF3C136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4504" w:type="dxa"/>
          </w:tcPr>
          <w:p w14:paraId="0547FBF4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</w:tr>
      <w:tr w:rsidR="00BC1606" w:rsidRPr="00C15B88" w14:paraId="3C99DBF1" w14:textId="77777777" w:rsidTr="00F71202">
        <w:tc>
          <w:tcPr>
            <w:tcW w:w="0" w:type="auto"/>
          </w:tcPr>
          <w:p w14:paraId="5A6F1CBE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0" w:type="auto"/>
          </w:tcPr>
          <w:p w14:paraId="73AE89CD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256" w:type="dxa"/>
          </w:tcPr>
          <w:p w14:paraId="09E96314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954" w:type="dxa"/>
          </w:tcPr>
          <w:p w14:paraId="598AB56E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500" w:type="dxa"/>
          </w:tcPr>
          <w:p w14:paraId="395F1B85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4504" w:type="dxa"/>
          </w:tcPr>
          <w:p w14:paraId="10AFA000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</w:tr>
      <w:tr w:rsidR="00BC1606" w:rsidRPr="00C15B88" w14:paraId="40FE2F76" w14:textId="77777777" w:rsidTr="00F71202">
        <w:tc>
          <w:tcPr>
            <w:tcW w:w="0" w:type="auto"/>
          </w:tcPr>
          <w:p w14:paraId="75979260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0" w:type="auto"/>
          </w:tcPr>
          <w:p w14:paraId="52D7674F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256" w:type="dxa"/>
          </w:tcPr>
          <w:p w14:paraId="2CA3140C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954" w:type="dxa"/>
          </w:tcPr>
          <w:p w14:paraId="0744DBBE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500" w:type="dxa"/>
          </w:tcPr>
          <w:p w14:paraId="77AEB128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4504" w:type="dxa"/>
          </w:tcPr>
          <w:p w14:paraId="03CF4106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</w:tr>
      <w:tr w:rsidR="00BC1606" w:rsidRPr="00C15B88" w14:paraId="3E687FF0" w14:textId="77777777" w:rsidTr="00F71202">
        <w:tc>
          <w:tcPr>
            <w:tcW w:w="0" w:type="auto"/>
          </w:tcPr>
          <w:p w14:paraId="726FA91E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0" w:type="auto"/>
          </w:tcPr>
          <w:p w14:paraId="40B7C947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256" w:type="dxa"/>
          </w:tcPr>
          <w:p w14:paraId="65B1797D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954" w:type="dxa"/>
          </w:tcPr>
          <w:p w14:paraId="648EA24D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500" w:type="dxa"/>
          </w:tcPr>
          <w:p w14:paraId="4EF54168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4504" w:type="dxa"/>
          </w:tcPr>
          <w:p w14:paraId="31DB2007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</w:tr>
      <w:tr w:rsidR="00BC1606" w:rsidRPr="00C15B88" w14:paraId="53FDC3F3" w14:textId="77777777" w:rsidTr="00F71202">
        <w:tc>
          <w:tcPr>
            <w:tcW w:w="0" w:type="auto"/>
          </w:tcPr>
          <w:p w14:paraId="4A00FA65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0" w:type="auto"/>
          </w:tcPr>
          <w:p w14:paraId="2292D739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256" w:type="dxa"/>
          </w:tcPr>
          <w:p w14:paraId="76577A13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954" w:type="dxa"/>
          </w:tcPr>
          <w:p w14:paraId="14F318FA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500" w:type="dxa"/>
          </w:tcPr>
          <w:p w14:paraId="4D11DBDA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4504" w:type="dxa"/>
          </w:tcPr>
          <w:p w14:paraId="412C1A67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</w:tr>
      <w:tr w:rsidR="00BC1606" w:rsidRPr="00C15B88" w14:paraId="40A459E7" w14:textId="77777777" w:rsidTr="00F71202">
        <w:tc>
          <w:tcPr>
            <w:tcW w:w="0" w:type="auto"/>
          </w:tcPr>
          <w:p w14:paraId="495315A5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0" w:type="auto"/>
          </w:tcPr>
          <w:p w14:paraId="13724904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256" w:type="dxa"/>
          </w:tcPr>
          <w:p w14:paraId="2267CB6A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954" w:type="dxa"/>
          </w:tcPr>
          <w:p w14:paraId="02F35463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500" w:type="dxa"/>
          </w:tcPr>
          <w:p w14:paraId="4BF91A41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4504" w:type="dxa"/>
          </w:tcPr>
          <w:p w14:paraId="2E71039D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</w:tr>
      <w:tr w:rsidR="00BC1606" w:rsidRPr="00C15B88" w14:paraId="768EC8E8" w14:textId="77777777" w:rsidTr="00F71202">
        <w:tc>
          <w:tcPr>
            <w:tcW w:w="0" w:type="auto"/>
            <w:tcBorders>
              <w:bottom w:val="single" w:sz="6" w:space="0" w:color="auto"/>
            </w:tcBorders>
          </w:tcPr>
          <w:p w14:paraId="7C19D1C6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591977D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256" w:type="dxa"/>
            <w:tcBorders>
              <w:bottom w:val="single" w:sz="6" w:space="0" w:color="auto"/>
            </w:tcBorders>
          </w:tcPr>
          <w:p w14:paraId="3D6D41F2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954" w:type="dxa"/>
            <w:tcBorders>
              <w:bottom w:val="single" w:sz="6" w:space="0" w:color="auto"/>
            </w:tcBorders>
          </w:tcPr>
          <w:p w14:paraId="2387A8D9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1500" w:type="dxa"/>
            <w:tcBorders>
              <w:bottom w:val="single" w:sz="6" w:space="0" w:color="auto"/>
            </w:tcBorders>
          </w:tcPr>
          <w:p w14:paraId="26654EB2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  <w:tc>
          <w:tcPr>
            <w:tcW w:w="4504" w:type="dxa"/>
            <w:tcBorders>
              <w:bottom w:val="single" w:sz="6" w:space="0" w:color="auto"/>
            </w:tcBorders>
          </w:tcPr>
          <w:p w14:paraId="1788CF8B" w14:textId="77777777" w:rsidR="00BC1606" w:rsidRPr="004F15EA" w:rsidRDefault="00BC1606" w:rsidP="00BC1606">
            <w:pPr>
              <w:pStyle w:val="Style2"/>
              <w:rPr>
                <w:rFonts w:ascii="Verdana" w:hAnsi="Verdana"/>
                <w:lang w:val="es-ES_tradnl"/>
              </w:rPr>
            </w:pPr>
          </w:p>
        </w:tc>
      </w:tr>
    </w:tbl>
    <w:p w14:paraId="5EBE5C13" w14:textId="77777777" w:rsidR="0060098F" w:rsidRPr="00B814A6" w:rsidRDefault="0060098F" w:rsidP="00F04F0C">
      <w:pPr>
        <w:pStyle w:val="Style2"/>
        <w:rPr>
          <w:rFonts w:ascii="Verdana" w:hAnsi="Verdana"/>
          <w:b/>
          <w:sz w:val="18"/>
          <w:szCs w:val="18"/>
          <w:lang w:val="es-ES"/>
        </w:rPr>
      </w:pPr>
    </w:p>
    <w:p w14:paraId="47DF1F0A" w14:textId="77777777" w:rsidR="0060098F" w:rsidRPr="00B814A6" w:rsidRDefault="0060098F" w:rsidP="00F04F0C">
      <w:pPr>
        <w:pStyle w:val="TDC1"/>
        <w:rPr>
          <w:rFonts w:ascii="Verdana" w:hAnsi="Verdana"/>
          <w:lang w:val="es-ES_tradnl"/>
        </w:rPr>
      </w:pPr>
    </w:p>
    <w:p w14:paraId="55B6B02D" w14:textId="77777777" w:rsidR="0060098F" w:rsidRPr="00F314DF" w:rsidRDefault="0060098F" w:rsidP="00DD5A6A">
      <w:pPr>
        <w:pStyle w:val="TableOfContentsHeader"/>
      </w:pPr>
      <w:r w:rsidRPr="00B814A6">
        <w:rPr>
          <w:lang w:val="es-ES_tradnl"/>
        </w:rPr>
        <w:br w:type="page"/>
      </w:r>
      <w:bookmarkEnd w:id="1"/>
      <w:bookmarkEnd w:id="2"/>
      <w:r w:rsidRPr="00B814A6">
        <w:rPr>
          <w:lang w:val="es-ES_tradnl"/>
        </w:rPr>
        <w:lastRenderedPageBreak/>
        <w:t xml:space="preserve"> </w:t>
      </w:r>
      <w:r w:rsidRPr="00F314DF">
        <w:t>Índice</w:t>
      </w:r>
    </w:p>
    <w:p w14:paraId="01A34CB6" w14:textId="778C89E9" w:rsidR="009B0E14" w:rsidRPr="002F396F" w:rsidRDefault="0060098F">
      <w:pPr>
        <w:pStyle w:val="TDC1"/>
        <w:rPr>
          <w:rFonts w:ascii="Calibri" w:eastAsia="Times New Roman" w:hAnsi="Calibri"/>
          <w:b w:val="0"/>
          <w:sz w:val="22"/>
          <w:szCs w:val="22"/>
          <w:lang w:eastAsia="ca-ES"/>
        </w:rPr>
      </w:pPr>
      <w:r w:rsidRPr="00F314DF">
        <w:rPr>
          <w:rFonts w:ascii="Calibri" w:hAnsi="Calibri" w:cs="Calibri"/>
          <w:lang w:val="es-ES"/>
        </w:rPr>
        <w:fldChar w:fldCharType="begin"/>
      </w:r>
      <w:r w:rsidRPr="00F314DF">
        <w:rPr>
          <w:rFonts w:ascii="Calibri" w:hAnsi="Calibri" w:cs="Calibri"/>
          <w:lang w:val="es-ES"/>
        </w:rPr>
        <w:instrText xml:space="preserve"> TOC \o "1-3" \h \z \u </w:instrText>
      </w:r>
      <w:r w:rsidRPr="00F314DF">
        <w:rPr>
          <w:rFonts w:ascii="Calibri" w:hAnsi="Calibri" w:cs="Calibri"/>
          <w:lang w:val="es-ES"/>
        </w:rPr>
        <w:fldChar w:fldCharType="separate"/>
      </w:r>
      <w:hyperlink w:anchor="_Toc53932283" w:history="1">
        <w:r w:rsidR="009B0E14" w:rsidRPr="00F64DD7">
          <w:rPr>
            <w:rStyle w:val="Hipervnculo"/>
          </w:rPr>
          <w:t>1.</w:t>
        </w:r>
        <w:r w:rsidR="009B0E14" w:rsidRPr="002F396F">
          <w:rPr>
            <w:rFonts w:ascii="Calibri" w:eastAsia="Times New Roman" w:hAnsi="Calibri"/>
            <w:b w:val="0"/>
            <w:sz w:val="22"/>
            <w:szCs w:val="22"/>
            <w:lang w:eastAsia="ca-ES"/>
          </w:rPr>
          <w:tab/>
        </w:r>
        <w:r w:rsidR="009B0E14" w:rsidRPr="00F64DD7">
          <w:rPr>
            <w:rStyle w:val="Hipervnculo"/>
          </w:rPr>
          <w:t>Introducció i contexte</w:t>
        </w:r>
        <w:r w:rsidR="009B0E14">
          <w:rPr>
            <w:webHidden/>
          </w:rPr>
          <w:tab/>
        </w:r>
        <w:r w:rsidR="009B0E14">
          <w:rPr>
            <w:webHidden/>
          </w:rPr>
          <w:fldChar w:fldCharType="begin"/>
        </w:r>
        <w:r w:rsidR="009B0E14">
          <w:rPr>
            <w:webHidden/>
          </w:rPr>
          <w:instrText xml:space="preserve"> PAGEREF _Toc53932283 \h </w:instrText>
        </w:r>
        <w:r w:rsidR="009B0E14">
          <w:rPr>
            <w:webHidden/>
          </w:rPr>
        </w:r>
        <w:r w:rsidR="009B0E14">
          <w:rPr>
            <w:webHidden/>
          </w:rPr>
          <w:fldChar w:fldCharType="separate"/>
        </w:r>
        <w:r w:rsidR="009B0E14">
          <w:rPr>
            <w:webHidden/>
          </w:rPr>
          <w:t>4</w:t>
        </w:r>
        <w:r w:rsidR="009B0E14">
          <w:rPr>
            <w:webHidden/>
          </w:rPr>
          <w:fldChar w:fldCharType="end"/>
        </w:r>
      </w:hyperlink>
    </w:p>
    <w:p w14:paraId="70C28D59" w14:textId="74C29431" w:rsidR="009B0E14" w:rsidRPr="002F396F" w:rsidRDefault="007405A1">
      <w:pPr>
        <w:pStyle w:val="TDC1"/>
        <w:rPr>
          <w:rFonts w:ascii="Calibri" w:eastAsia="Times New Roman" w:hAnsi="Calibri"/>
          <w:b w:val="0"/>
          <w:sz w:val="22"/>
          <w:szCs w:val="22"/>
          <w:lang w:eastAsia="ca-ES"/>
        </w:rPr>
      </w:pPr>
      <w:hyperlink w:anchor="_Toc53932284" w:history="1">
        <w:r w:rsidR="009B0E14" w:rsidRPr="00F64DD7">
          <w:rPr>
            <w:rStyle w:val="Hipervnculo"/>
          </w:rPr>
          <w:t>2.</w:t>
        </w:r>
        <w:r w:rsidR="009B0E14" w:rsidRPr="002F396F">
          <w:rPr>
            <w:rFonts w:ascii="Calibri" w:eastAsia="Times New Roman" w:hAnsi="Calibri"/>
            <w:b w:val="0"/>
            <w:sz w:val="22"/>
            <w:szCs w:val="22"/>
            <w:lang w:eastAsia="ca-ES"/>
          </w:rPr>
          <w:tab/>
        </w:r>
        <w:r w:rsidR="009B0E14" w:rsidRPr="00F64DD7">
          <w:rPr>
            <w:rStyle w:val="Hipervnculo"/>
          </w:rPr>
          <w:t>Descripció del Dataset</w:t>
        </w:r>
        <w:r w:rsidR="009B0E14">
          <w:rPr>
            <w:webHidden/>
          </w:rPr>
          <w:tab/>
        </w:r>
        <w:r w:rsidR="009B0E14">
          <w:rPr>
            <w:webHidden/>
          </w:rPr>
          <w:fldChar w:fldCharType="begin"/>
        </w:r>
        <w:r w:rsidR="009B0E14">
          <w:rPr>
            <w:webHidden/>
          </w:rPr>
          <w:instrText xml:space="preserve"> PAGEREF _Toc53932284 \h </w:instrText>
        </w:r>
        <w:r w:rsidR="009B0E14">
          <w:rPr>
            <w:webHidden/>
          </w:rPr>
        </w:r>
        <w:r w:rsidR="009B0E14">
          <w:rPr>
            <w:webHidden/>
          </w:rPr>
          <w:fldChar w:fldCharType="separate"/>
        </w:r>
        <w:r w:rsidR="009B0E14">
          <w:rPr>
            <w:webHidden/>
          </w:rPr>
          <w:t>6</w:t>
        </w:r>
        <w:r w:rsidR="009B0E14">
          <w:rPr>
            <w:webHidden/>
          </w:rPr>
          <w:fldChar w:fldCharType="end"/>
        </w:r>
      </w:hyperlink>
    </w:p>
    <w:p w14:paraId="72B5881D" w14:textId="444DBA55" w:rsidR="009B0E14" w:rsidRPr="002F396F" w:rsidRDefault="007405A1">
      <w:pPr>
        <w:pStyle w:val="TDC1"/>
        <w:rPr>
          <w:rFonts w:ascii="Calibri" w:eastAsia="Times New Roman" w:hAnsi="Calibri"/>
          <w:b w:val="0"/>
          <w:sz w:val="22"/>
          <w:szCs w:val="22"/>
          <w:lang w:eastAsia="ca-ES"/>
        </w:rPr>
      </w:pPr>
      <w:hyperlink w:anchor="_Toc53932285" w:history="1">
        <w:r w:rsidR="009B0E14" w:rsidRPr="00F64DD7">
          <w:rPr>
            <w:rStyle w:val="Hipervnculo"/>
          </w:rPr>
          <w:t>3.</w:t>
        </w:r>
        <w:r w:rsidR="009B0E14" w:rsidRPr="002F396F">
          <w:rPr>
            <w:rFonts w:ascii="Calibri" w:eastAsia="Times New Roman" w:hAnsi="Calibri"/>
            <w:b w:val="0"/>
            <w:sz w:val="22"/>
            <w:szCs w:val="22"/>
            <w:lang w:eastAsia="ca-ES"/>
          </w:rPr>
          <w:tab/>
        </w:r>
        <w:r w:rsidR="009B0E14" w:rsidRPr="00F64DD7">
          <w:rPr>
            <w:rStyle w:val="Hipervnculo"/>
          </w:rPr>
          <w:t>Llicencia, codi i registre del dataset</w:t>
        </w:r>
        <w:r w:rsidR="009B0E14">
          <w:rPr>
            <w:webHidden/>
          </w:rPr>
          <w:tab/>
        </w:r>
        <w:r w:rsidR="009B0E14">
          <w:rPr>
            <w:webHidden/>
          </w:rPr>
          <w:fldChar w:fldCharType="begin"/>
        </w:r>
        <w:r w:rsidR="009B0E14">
          <w:rPr>
            <w:webHidden/>
          </w:rPr>
          <w:instrText xml:space="preserve"> PAGEREF _Toc53932285 \h </w:instrText>
        </w:r>
        <w:r w:rsidR="009B0E14">
          <w:rPr>
            <w:webHidden/>
          </w:rPr>
        </w:r>
        <w:r w:rsidR="009B0E14">
          <w:rPr>
            <w:webHidden/>
          </w:rPr>
          <w:fldChar w:fldCharType="separate"/>
        </w:r>
        <w:r w:rsidR="009B0E14">
          <w:rPr>
            <w:webHidden/>
          </w:rPr>
          <w:t>8</w:t>
        </w:r>
        <w:r w:rsidR="009B0E14">
          <w:rPr>
            <w:webHidden/>
          </w:rPr>
          <w:fldChar w:fldCharType="end"/>
        </w:r>
      </w:hyperlink>
    </w:p>
    <w:p w14:paraId="3933C4C9" w14:textId="5F40712B" w:rsidR="009B0E14" w:rsidRPr="002F396F" w:rsidRDefault="007405A1">
      <w:pPr>
        <w:pStyle w:val="TDC1"/>
        <w:rPr>
          <w:rFonts w:ascii="Calibri" w:eastAsia="Times New Roman" w:hAnsi="Calibri"/>
          <w:b w:val="0"/>
          <w:sz w:val="22"/>
          <w:szCs w:val="22"/>
          <w:lang w:eastAsia="ca-ES"/>
        </w:rPr>
      </w:pPr>
      <w:hyperlink w:anchor="_Toc53932286" w:history="1">
        <w:r w:rsidR="009B0E14" w:rsidRPr="00F64DD7">
          <w:rPr>
            <w:rStyle w:val="Hipervnculo"/>
          </w:rPr>
          <w:t>4.</w:t>
        </w:r>
        <w:r w:rsidR="009B0E14" w:rsidRPr="002F396F">
          <w:rPr>
            <w:rFonts w:ascii="Calibri" w:eastAsia="Times New Roman" w:hAnsi="Calibri"/>
            <w:b w:val="0"/>
            <w:sz w:val="22"/>
            <w:szCs w:val="22"/>
            <w:lang w:eastAsia="ca-ES"/>
          </w:rPr>
          <w:tab/>
        </w:r>
        <w:r w:rsidR="009B0E14" w:rsidRPr="00F64DD7">
          <w:rPr>
            <w:rStyle w:val="Hipervnculo"/>
          </w:rPr>
          <w:t>Referencies</w:t>
        </w:r>
        <w:r w:rsidR="009B0E14">
          <w:rPr>
            <w:webHidden/>
          </w:rPr>
          <w:tab/>
        </w:r>
        <w:r w:rsidR="009B0E14">
          <w:rPr>
            <w:webHidden/>
          </w:rPr>
          <w:fldChar w:fldCharType="begin"/>
        </w:r>
        <w:r w:rsidR="009B0E14">
          <w:rPr>
            <w:webHidden/>
          </w:rPr>
          <w:instrText xml:space="preserve"> PAGEREF _Toc53932286 \h </w:instrText>
        </w:r>
        <w:r w:rsidR="009B0E14">
          <w:rPr>
            <w:webHidden/>
          </w:rPr>
        </w:r>
        <w:r w:rsidR="009B0E14">
          <w:rPr>
            <w:webHidden/>
          </w:rPr>
          <w:fldChar w:fldCharType="separate"/>
        </w:r>
        <w:r w:rsidR="009B0E14">
          <w:rPr>
            <w:webHidden/>
          </w:rPr>
          <w:t>9</w:t>
        </w:r>
        <w:r w:rsidR="009B0E14">
          <w:rPr>
            <w:webHidden/>
          </w:rPr>
          <w:fldChar w:fldCharType="end"/>
        </w:r>
      </w:hyperlink>
    </w:p>
    <w:p w14:paraId="12111D6D" w14:textId="3C24D9F2" w:rsidR="009B0E14" w:rsidRPr="002F396F" w:rsidRDefault="007405A1">
      <w:pPr>
        <w:pStyle w:val="TDC1"/>
        <w:rPr>
          <w:rFonts w:ascii="Calibri" w:eastAsia="Times New Roman" w:hAnsi="Calibri"/>
          <w:b w:val="0"/>
          <w:sz w:val="22"/>
          <w:szCs w:val="22"/>
          <w:lang w:eastAsia="ca-ES"/>
        </w:rPr>
      </w:pPr>
      <w:hyperlink w:anchor="_Toc53932287" w:history="1">
        <w:r w:rsidR="009B0E14" w:rsidRPr="00F64DD7">
          <w:rPr>
            <w:rStyle w:val="Hipervnculo"/>
          </w:rPr>
          <w:t>5.</w:t>
        </w:r>
        <w:r w:rsidR="009B0E14" w:rsidRPr="002F396F">
          <w:rPr>
            <w:rFonts w:ascii="Calibri" w:eastAsia="Times New Roman" w:hAnsi="Calibri"/>
            <w:b w:val="0"/>
            <w:sz w:val="22"/>
            <w:szCs w:val="22"/>
            <w:lang w:eastAsia="ca-ES"/>
          </w:rPr>
          <w:tab/>
        </w:r>
        <w:r w:rsidR="009B0E14" w:rsidRPr="00F64DD7">
          <w:rPr>
            <w:rStyle w:val="Hipervnculo"/>
          </w:rPr>
          <w:t>Contribucions</w:t>
        </w:r>
        <w:r w:rsidR="009B0E14">
          <w:rPr>
            <w:webHidden/>
          </w:rPr>
          <w:tab/>
        </w:r>
        <w:r w:rsidR="009B0E14">
          <w:rPr>
            <w:webHidden/>
          </w:rPr>
          <w:fldChar w:fldCharType="begin"/>
        </w:r>
        <w:r w:rsidR="009B0E14">
          <w:rPr>
            <w:webHidden/>
          </w:rPr>
          <w:instrText xml:space="preserve"> PAGEREF _Toc53932287 \h </w:instrText>
        </w:r>
        <w:r w:rsidR="009B0E14">
          <w:rPr>
            <w:webHidden/>
          </w:rPr>
        </w:r>
        <w:r w:rsidR="009B0E14">
          <w:rPr>
            <w:webHidden/>
          </w:rPr>
          <w:fldChar w:fldCharType="separate"/>
        </w:r>
        <w:r w:rsidR="009B0E14">
          <w:rPr>
            <w:webHidden/>
          </w:rPr>
          <w:t>9</w:t>
        </w:r>
        <w:r w:rsidR="009B0E14">
          <w:rPr>
            <w:webHidden/>
          </w:rPr>
          <w:fldChar w:fldCharType="end"/>
        </w:r>
      </w:hyperlink>
    </w:p>
    <w:p w14:paraId="50F2A4F1" w14:textId="35A2A03C" w:rsidR="0060098F" w:rsidRPr="00F314DF" w:rsidRDefault="0060098F" w:rsidP="00F04F0C">
      <w:pPr>
        <w:pStyle w:val="TDC1"/>
        <w:rPr>
          <w:rFonts w:ascii="Calibri" w:hAnsi="Calibri" w:cs="Calibri"/>
          <w:lang w:val="es-ES"/>
        </w:rPr>
      </w:pPr>
      <w:r w:rsidRPr="00F314DF">
        <w:rPr>
          <w:rFonts w:ascii="Calibri" w:hAnsi="Calibri" w:cs="Calibri"/>
          <w:lang w:val="es-ES"/>
        </w:rPr>
        <w:fldChar w:fldCharType="end"/>
      </w:r>
    </w:p>
    <w:p w14:paraId="07AE83E7" w14:textId="77777777" w:rsidR="0060098F" w:rsidRPr="00F314DF" w:rsidRDefault="0060098F" w:rsidP="00CD3985">
      <w:pPr>
        <w:rPr>
          <w:rFonts w:ascii="Calibri" w:hAnsi="Calibri" w:cs="Calibri"/>
          <w:lang w:val="es-ES"/>
        </w:rPr>
      </w:pPr>
    </w:p>
    <w:p w14:paraId="4D06D9EF" w14:textId="77777777" w:rsidR="0060098F" w:rsidRPr="00F314DF" w:rsidRDefault="0060098F" w:rsidP="006C627B">
      <w:pPr>
        <w:rPr>
          <w:lang w:val="es-ES"/>
        </w:rPr>
      </w:pPr>
      <w:r w:rsidRPr="00F314DF">
        <w:rPr>
          <w:lang w:val="es-ES"/>
        </w:rPr>
        <w:br w:type="page"/>
      </w:r>
      <w:bookmarkStart w:id="3" w:name="_Toc78709839"/>
    </w:p>
    <w:p w14:paraId="1AE37553" w14:textId="32900E7B" w:rsidR="0060098F" w:rsidRDefault="0060098F" w:rsidP="00DD5A6A">
      <w:pPr>
        <w:pStyle w:val="Subhead1"/>
      </w:pPr>
      <w:bookmarkStart w:id="4" w:name="_Toc53932283"/>
      <w:bookmarkEnd w:id="3"/>
      <w:proofErr w:type="spellStart"/>
      <w:r w:rsidRPr="00F314DF">
        <w:t>Introducció</w:t>
      </w:r>
      <w:proofErr w:type="spellEnd"/>
      <w:r w:rsidR="00D26230">
        <w:t xml:space="preserve"> </w:t>
      </w:r>
      <w:r w:rsidR="00E30F81">
        <w:t>i</w:t>
      </w:r>
      <w:r w:rsidR="00D26230">
        <w:t xml:space="preserve"> </w:t>
      </w:r>
      <w:proofErr w:type="spellStart"/>
      <w:r w:rsidR="00D26230">
        <w:t>context</w:t>
      </w:r>
      <w:r w:rsidR="00E30F81">
        <w:t>e</w:t>
      </w:r>
      <w:bookmarkEnd w:id="4"/>
      <w:proofErr w:type="spellEnd"/>
    </w:p>
    <w:p w14:paraId="2318C047" w14:textId="77777777" w:rsidR="0060098F" w:rsidRPr="00C10AD0" w:rsidRDefault="0060098F" w:rsidP="00E808B3">
      <w:pPr>
        <w:rPr>
          <w:lang w:val="es-ES_tradnl"/>
        </w:rPr>
      </w:pPr>
    </w:p>
    <w:p w14:paraId="5DA3C848" w14:textId="23E55740" w:rsidR="00E30F81" w:rsidRPr="00977B3C" w:rsidRDefault="00977B3C" w:rsidP="002273DC">
      <w:pPr>
        <w:autoSpaceDE w:val="0"/>
        <w:autoSpaceDN w:val="0"/>
        <w:adjustRightInd w:val="0"/>
        <w:ind w:left="360"/>
        <w:rPr>
          <w:rFonts w:cs="Arial"/>
          <w:color w:val="000000"/>
          <w:lang w:val="en-US"/>
        </w:rPr>
      </w:pPr>
      <w:proofErr w:type="spellStart"/>
      <w:r w:rsidRPr="00977B3C">
        <w:rPr>
          <w:rFonts w:cs="Arial"/>
          <w:color w:val="000000"/>
          <w:lang w:val="en-US"/>
        </w:rPr>
        <w:t>L'objectiu</w:t>
      </w:r>
      <w:proofErr w:type="spellEnd"/>
      <w:r w:rsidRPr="00977B3C">
        <w:rPr>
          <w:rFonts w:cs="Arial"/>
          <w:color w:val="000000"/>
          <w:lang w:val="en-US"/>
        </w:rPr>
        <w:t xml:space="preserve"> </w:t>
      </w:r>
      <w:proofErr w:type="spellStart"/>
      <w:r w:rsidRPr="00977B3C">
        <w:rPr>
          <w:rFonts w:cs="Arial"/>
          <w:color w:val="000000"/>
          <w:lang w:val="en-US"/>
        </w:rPr>
        <w:t>d'aquesta</w:t>
      </w:r>
      <w:proofErr w:type="spellEnd"/>
      <w:r w:rsidRPr="00977B3C">
        <w:rPr>
          <w:rFonts w:cs="Arial"/>
          <w:color w:val="000000"/>
          <w:lang w:val="en-US"/>
        </w:rPr>
        <w:t xml:space="preserve"> </w:t>
      </w:r>
      <w:proofErr w:type="spellStart"/>
      <w:r w:rsidRPr="00977B3C">
        <w:rPr>
          <w:rFonts w:cs="Arial"/>
          <w:color w:val="000000"/>
          <w:lang w:val="en-US"/>
        </w:rPr>
        <w:t>activitat</w:t>
      </w:r>
      <w:proofErr w:type="spellEnd"/>
      <w:r w:rsidRPr="00977B3C">
        <w:rPr>
          <w:rFonts w:cs="Arial"/>
          <w:color w:val="000000"/>
          <w:lang w:val="en-US"/>
        </w:rPr>
        <w:t xml:space="preserve"> </w:t>
      </w:r>
      <w:proofErr w:type="spellStart"/>
      <w:r w:rsidRPr="00977B3C">
        <w:rPr>
          <w:rFonts w:cs="Arial"/>
          <w:color w:val="000000"/>
          <w:lang w:val="en-US"/>
        </w:rPr>
        <w:t>ser</w:t>
      </w:r>
      <w:r w:rsidR="00206957">
        <w:rPr>
          <w:rFonts w:cs="Arial"/>
          <w:color w:val="000000"/>
          <w:lang w:val="en-US"/>
        </w:rPr>
        <w:t>à</w:t>
      </w:r>
      <w:proofErr w:type="spellEnd"/>
      <w:r w:rsidRPr="00977B3C">
        <w:rPr>
          <w:rFonts w:cs="Arial"/>
          <w:color w:val="000000"/>
          <w:lang w:val="en-US"/>
        </w:rPr>
        <w:t xml:space="preserve"> la </w:t>
      </w:r>
      <w:proofErr w:type="spellStart"/>
      <w:r w:rsidRPr="00977B3C">
        <w:rPr>
          <w:rFonts w:cs="Arial"/>
          <w:color w:val="000000"/>
          <w:lang w:val="en-US"/>
        </w:rPr>
        <w:t>creaci</w:t>
      </w:r>
      <w:r w:rsidR="00206957">
        <w:rPr>
          <w:rFonts w:cs="Arial"/>
          <w:color w:val="000000"/>
          <w:lang w:val="en-US"/>
        </w:rPr>
        <w:t>ó</w:t>
      </w:r>
      <w:proofErr w:type="spellEnd"/>
      <w:r w:rsidRPr="00977B3C">
        <w:rPr>
          <w:rFonts w:cs="Arial"/>
          <w:color w:val="000000"/>
          <w:lang w:val="en-US"/>
        </w:rPr>
        <w:t xml:space="preserve"> d'un dataset a </w:t>
      </w:r>
      <w:proofErr w:type="spellStart"/>
      <w:r w:rsidRPr="00977B3C">
        <w:rPr>
          <w:rFonts w:cs="Arial"/>
          <w:color w:val="000000"/>
          <w:lang w:val="en-US"/>
        </w:rPr>
        <w:t>partir</w:t>
      </w:r>
      <w:proofErr w:type="spellEnd"/>
      <w:r w:rsidRPr="00977B3C">
        <w:rPr>
          <w:rFonts w:cs="Arial"/>
          <w:color w:val="000000"/>
          <w:lang w:val="en-US"/>
        </w:rPr>
        <w:t xml:space="preserve"> de les </w:t>
      </w:r>
      <w:proofErr w:type="spellStart"/>
      <w:r w:rsidRPr="00977B3C">
        <w:rPr>
          <w:rFonts w:cs="Arial"/>
          <w:color w:val="000000"/>
          <w:lang w:val="en-US"/>
        </w:rPr>
        <w:t>dades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 w:rsidRPr="00977B3C">
        <w:rPr>
          <w:rFonts w:cs="Arial"/>
          <w:color w:val="000000"/>
          <w:lang w:val="en-US"/>
        </w:rPr>
        <w:t>contingudes</w:t>
      </w:r>
      <w:proofErr w:type="spellEnd"/>
      <w:r w:rsidRPr="00977B3C">
        <w:rPr>
          <w:rFonts w:cs="Arial"/>
          <w:color w:val="000000"/>
          <w:lang w:val="en-US"/>
        </w:rPr>
        <w:t xml:space="preserve"> </w:t>
      </w:r>
      <w:proofErr w:type="spellStart"/>
      <w:r w:rsidRPr="00977B3C">
        <w:rPr>
          <w:rFonts w:cs="Arial"/>
          <w:color w:val="000000"/>
          <w:lang w:val="en-US"/>
        </w:rPr>
        <w:t>en</w:t>
      </w:r>
      <w:proofErr w:type="spellEnd"/>
      <w:r w:rsidRPr="00977B3C">
        <w:rPr>
          <w:rFonts w:cs="Arial"/>
          <w:color w:val="000000"/>
          <w:lang w:val="en-US"/>
        </w:rPr>
        <w:t xml:space="preserve"> una web. Per a la </w:t>
      </w:r>
      <w:proofErr w:type="spellStart"/>
      <w:r w:rsidRPr="00977B3C">
        <w:rPr>
          <w:rFonts w:cs="Arial"/>
          <w:color w:val="000000"/>
          <w:lang w:val="en-US"/>
        </w:rPr>
        <w:t>seva</w:t>
      </w:r>
      <w:proofErr w:type="spellEnd"/>
      <w:r w:rsidRPr="00977B3C">
        <w:rPr>
          <w:rFonts w:cs="Arial"/>
          <w:color w:val="000000"/>
          <w:lang w:val="en-US"/>
        </w:rPr>
        <w:t xml:space="preserve"> </w:t>
      </w:r>
      <w:proofErr w:type="spellStart"/>
      <w:r w:rsidRPr="00977B3C">
        <w:rPr>
          <w:rFonts w:cs="Arial"/>
          <w:color w:val="000000"/>
          <w:lang w:val="en-US"/>
        </w:rPr>
        <w:t>realitzacio</w:t>
      </w:r>
      <w:proofErr w:type="spellEnd"/>
      <w:r w:rsidRPr="00977B3C">
        <w:rPr>
          <w:rFonts w:cs="Arial"/>
          <w:color w:val="000000"/>
          <w:lang w:val="en-US"/>
        </w:rPr>
        <w:t xml:space="preserve">, </w:t>
      </w:r>
      <w:proofErr w:type="spellStart"/>
      <w:r w:rsidRPr="00977B3C">
        <w:rPr>
          <w:rFonts w:cs="Arial"/>
          <w:color w:val="000000"/>
          <w:lang w:val="en-US"/>
        </w:rPr>
        <w:t>s'han</w:t>
      </w:r>
      <w:proofErr w:type="spellEnd"/>
      <w:r w:rsidRPr="00977B3C">
        <w:rPr>
          <w:rFonts w:cs="Arial"/>
          <w:color w:val="000000"/>
          <w:lang w:val="en-US"/>
        </w:rPr>
        <w:t xml:space="preserve"> de </w:t>
      </w:r>
      <w:proofErr w:type="spellStart"/>
      <w:r w:rsidRPr="00977B3C">
        <w:rPr>
          <w:rFonts w:cs="Arial"/>
          <w:color w:val="000000"/>
          <w:lang w:val="en-US"/>
        </w:rPr>
        <w:t>complir</w:t>
      </w:r>
      <w:proofErr w:type="spellEnd"/>
      <w:r w:rsidRPr="00977B3C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</w:rPr>
        <w:t xml:space="preserve">una </w:t>
      </w:r>
      <w:proofErr w:type="spellStart"/>
      <w:r>
        <w:rPr>
          <w:rFonts w:cs="Arial"/>
          <w:color w:val="000000"/>
        </w:rPr>
        <w:t>serie</w:t>
      </w:r>
      <w:proofErr w:type="spellEnd"/>
      <w:r>
        <w:rPr>
          <w:rFonts w:cs="Arial"/>
          <w:color w:val="000000"/>
        </w:rPr>
        <w:t xml:space="preserve"> de punts.</w:t>
      </w:r>
    </w:p>
    <w:p w14:paraId="390AF085" w14:textId="73B9EC3D" w:rsidR="00977B3C" w:rsidRDefault="00977B3C" w:rsidP="00E30F81">
      <w:pPr>
        <w:autoSpaceDE w:val="0"/>
        <w:autoSpaceDN w:val="0"/>
        <w:adjustRightInd w:val="0"/>
        <w:rPr>
          <w:rFonts w:cs="Arial"/>
          <w:color w:val="000000"/>
          <w:sz w:val="24"/>
          <w:szCs w:val="24"/>
          <w:lang w:val="es-ES" w:eastAsia="en-GB"/>
        </w:rPr>
      </w:pPr>
    </w:p>
    <w:p w14:paraId="3EA8DCC4" w14:textId="59D9C49A" w:rsidR="00977B3C" w:rsidRPr="00977B3C" w:rsidRDefault="00977B3C" w:rsidP="002273DC">
      <w:pPr>
        <w:autoSpaceDE w:val="0"/>
        <w:autoSpaceDN w:val="0"/>
        <w:adjustRightInd w:val="0"/>
        <w:ind w:left="360"/>
        <w:rPr>
          <w:rFonts w:cs="Arial"/>
          <w:b/>
          <w:bCs/>
          <w:color w:val="000000"/>
          <w:lang w:val="en-US"/>
        </w:rPr>
      </w:pPr>
      <w:r w:rsidRPr="00977B3C">
        <w:rPr>
          <w:rFonts w:cs="Arial" w:hint="eastAsia"/>
          <w:b/>
          <w:bCs/>
          <w:color w:val="000000"/>
          <w:lang w:val="en-US"/>
        </w:rPr>
        <w:t xml:space="preserve">Context. </w:t>
      </w:r>
      <w:proofErr w:type="spellStart"/>
      <w:r w:rsidRPr="00977B3C">
        <w:rPr>
          <w:rFonts w:cs="Arial" w:hint="eastAsia"/>
          <w:b/>
          <w:bCs/>
          <w:color w:val="000000"/>
          <w:lang w:val="en-US"/>
        </w:rPr>
        <w:t>Explicar</w:t>
      </w:r>
      <w:proofErr w:type="spellEnd"/>
      <w:r w:rsidRPr="00977B3C">
        <w:rPr>
          <w:rFonts w:cs="Arial" w:hint="eastAsia"/>
          <w:b/>
          <w:bCs/>
          <w:color w:val="000000"/>
          <w:lang w:val="en-US"/>
        </w:rPr>
        <w:t xml:space="preserve"> </w:t>
      </w:r>
      <w:proofErr w:type="spellStart"/>
      <w:r w:rsidRPr="00977B3C">
        <w:rPr>
          <w:rFonts w:cs="Arial" w:hint="eastAsia"/>
          <w:b/>
          <w:bCs/>
          <w:color w:val="000000"/>
          <w:lang w:val="en-US"/>
        </w:rPr>
        <w:t>en</w:t>
      </w:r>
      <w:proofErr w:type="spellEnd"/>
      <w:r w:rsidRPr="00977B3C">
        <w:rPr>
          <w:rFonts w:cs="Arial" w:hint="eastAsia"/>
          <w:b/>
          <w:bCs/>
          <w:color w:val="000000"/>
          <w:lang w:val="en-US"/>
        </w:rPr>
        <w:t xml:space="preserve"> quin context </w:t>
      </w:r>
      <w:proofErr w:type="spellStart"/>
      <w:r w:rsidRPr="00977B3C">
        <w:rPr>
          <w:rFonts w:cs="Arial" w:hint="eastAsia"/>
          <w:b/>
          <w:bCs/>
          <w:color w:val="000000"/>
          <w:lang w:val="en-US"/>
        </w:rPr>
        <w:t>s'ha</w:t>
      </w:r>
      <w:proofErr w:type="spellEnd"/>
      <w:r w:rsidRPr="00977B3C">
        <w:rPr>
          <w:rFonts w:cs="Arial" w:hint="eastAsia"/>
          <w:b/>
          <w:bCs/>
          <w:color w:val="000000"/>
          <w:lang w:val="en-US"/>
        </w:rPr>
        <w:t xml:space="preserve"> </w:t>
      </w:r>
      <w:proofErr w:type="spellStart"/>
      <w:r w:rsidRPr="00977B3C">
        <w:rPr>
          <w:rFonts w:cs="Arial" w:hint="eastAsia"/>
          <w:b/>
          <w:bCs/>
          <w:color w:val="000000"/>
          <w:lang w:val="en-US"/>
        </w:rPr>
        <w:t>recol</w:t>
      </w:r>
      <w:r w:rsidRPr="00977B3C">
        <w:rPr>
          <w:rFonts w:ascii="MS Mincho" w:eastAsia="MS Mincho" w:hAnsi="MS Mincho" w:cs="MS Mincho" w:hint="eastAsia"/>
          <w:b/>
          <w:bCs/>
          <w:color w:val="000000"/>
          <w:lang w:val="en-US"/>
        </w:rPr>
        <w:t>・</w:t>
      </w:r>
      <w:r w:rsidRPr="00977B3C">
        <w:rPr>
          <w:rFonts w:cs="Arial" w:hint="eastAsia"/>
          <w:b/>
          <w:bCs/>
          <w:color w:val="000000"/>
          <w:lang w:val="en-US"/>
        </w:rPr>
        <w:t>lectat</w:t>
      </w:r>
      <w:proofErr w:type="spellEnd"/>
      <w:r w:rsidRPr="00977B3C">
        <w:rPr>
          <w:rFonts w:cs="Arial" w:hint="eastAsia"/>
          <w:b/>
          <w:bCs/>
          <w:color w:val="000000"/>
          <w:lang w:val="en-US"/>
        </w:rPr>
        <w:t xml:space="preserve"> la </w:t>
      </w:r>
      <w:proofErr w:type="spellStart"/>
      <w:r w:rsidRPr="00977B3C">
        <w:rPr>
          <w:rFonts w:cs="Arial" w:hint="eastAsia"/>
          <w:b/>
          <w:bCs/>
          <w:color w:val="000000"/>
          <w:lang w:val="en-US"/>
        </w:rPr>
        <w:t>informacio</w:t>
      </w:r>
      <w:proofErr w:type="spellEnd"/>
      <w:r w:rsidRPr="00977B3C">
        <w:rPr>
          <w:rFonts w:cs="Arial" w:hint="eastAsia"/>
          <w:b/>
          <w:bCs/>
          <w:color w:val="000000"/>
          <w:lang w:val="en-US"/>
        </w:rPr>
        <w:t xml:space="preserve">. </w:t>
      </w:r>
      <w:proofErr w:type="spellStart"/>
      <w:r w:rsidRPr="00977B3C">
        <w:rPr>
          <w:rFonts w:cs="Arial" w:hint="eastAsia"/>
          <w:b/>
          <w:bCs/>
          <w:color w:val="000000"/>
          <w:lang w:val="en-US"/>
        </w:rPr>
        <w:t>Explicar</w:t>
      </w:r>
      <w:proofErr w:type="spellEnd"/>
      <w:r w:rsidRPr="00977B3C">
        <w:rPr>
          <w:rFonts w:cs="Arial" w:hint="eastAsia"/>
          <w:b/>
          <w:bCs/>
          <w:color w:val="000000"/>
          <w:lang w:val="en-US"/>
        </w:rPr>
        <w:t xml:space="preserve"> per que</w:t>
      </w:r>
      <w:r w:rsidRPr="00977B3C">
        <w:rPr>
          <w:rFonts w:cs="Arial"/>
          <w:b/>
          <w:bCs/>
          <w:color w:val="000000"/>
        </w:rPr>
        <w:t xml:space="preserve"> </w:t>
      </w:r>
      <w:r w:rsidRPr="00977B3C">
        <w:rPr>
          <w:rFonts w:cs="Arial"/>
          <w:b/>
          <w:bCs/>
          <w:color w:val="000000"/>
          <w:lang w:val="en-US"/>
        </w:rPr>
        <w:t xml:space="preserve">el </w:t>
      </w:r>
      <w:proofErr w:type="spellStart"/>
      <w:r w:rsidRPr="00977B3C">
        <w:rPr>
          <w:rFonts w:cs="Arial"/>
          <w:b/>
          <w:bCs/>
          <w:color w:val="000000"/>
          <w:lang w:val="en-US"/>
        </w:rPr>
        <w:t>lloc</w:t>
      </w:r>
      <w:proofErr w:type="spellEnd"/>
      <w:r w:rsidRPr="00977B3C">
        <w:rPr>
          <w:rFonts w:cs="Arial"/>
          <w:b/>
          <w:bCs/>
          <w:color w:val="000000"/>
          <w:lang w:val="en-US"/>
        </w:rPr>
        <w:t xml:space="preserve"> web </w:t>
      </w:r>
      <w:proofErr w:type="spellStart"/>
      <w:r w:rsidRPr="00977B3C">
        <w:rPr>
          <w:rFonts w:cs="Arial"/>
          <w:b/>
          <w:bCs/>
          <w:color w:val="000000"/>
          <w:lang w:val="en-US"/>
        </w:rPr>
        <w:t>triat</w:t>
      </w:r>
      <w:proofErr w:type="spellEnd"/>
      <w:r w:rsidRPr="00977B3C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977B3C">
        <w:rPr>
          <w:rFonts w:cs="Arial"/>
          <w:b/>
          <w:bCs/>
          <w:color w:val="000000"/>
          <w:lang w:val="en-US"/>
        </w:rPr>
        <w:t>proporciona</w:t>
      </w:r>
      <w:proofErr w:type="spellEnd"/>
      <w:r w:rsidRPr="00977B3C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977B3C">
        <w:rPr>
          <w:rFonts w:cs="Arial"/>
          <w:b/>
          <w:bCs/>
          <w:color w:val="000000"/>
          <w:lang w:val="en-US"/>
        </w:rPr>
        <w:t>aquesta</w:t>
      </w:r>
      <w:proofErr w:type="spellEnd"/>
      <w:r w:rsidRPr="00977B3C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977B3C">
        <w:rPr>
          <w:rFonts w:cs="Arial"/>
          <w:b/>
          <w:bCs/>
          <w:color w:val="000000"/>
          <w:lang w:val="en-US"/>
        </w:rPr>
        <w:t>informaci</w:t>
      </w:r>
      <w:proofErr w:type="spellEnd"/>
      <w:r w:rsidRPr="00977B3C">
        <w:rPr>
          <w:rFonts w:cs="Arial"/>
          <w:b/>
          <w:bCs/>
          <w:color w:val="000000"/>
        </w:rPr>
        <w:t>ó.</w:t>
      </w:r>
    </w:p>
    <w:p w14:paraId="3F436403" w14:textId="1760A5BA" w:rsidR="00977B3C" w:rsidRDefault="00977B3C" w:rsidP="00E30F81">
      <w:pPr>
        <w:autoSpaceDE w:val="0"/>
        <w:autoSpaceDN w:val="0"/>
        <w:adjustRightInd w:val="0"/>
        <w:rPr>
          <w:rFonts w:cs="Arial"/>
          <w:color w:val="000000"/>
          <w:sz w:val="24"/>
          <w:szCs w:val="24"/>
          <w:lang w:val="es-ES" w:eastAsia="en-GB"/>
        </w:rPr>
      </w:pPr>
    </w:p>
    <w:p w14:paraId="032F729B" w14:textId="4566926C" w:rsidR="00977B3C" w:rsidRDefault="00977B3C" w:rsidP="002273DC">
      <w:pPr>
        <w:ind w:left="360"/>
        <w:rPr>
          <w:lang w:val="es-ES_tradnl"/>
        </w:rPr>
      </w:pPr>
      <w:proofErr w:type="spellStart"/>
      <w:r>
        <w:rPr>
          <w:lang w:val="es-ES_tradnl"/>
        </w:rPr>
        <w:t>Pretenem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fer</w:t>
      </w:r>
      <w:proofErr w:type="spellEnd"/>
      <w:r>
        <w:rPr>
          <w:lang w:val="es-ES_tradnl"/>
        </w:rPr>
        <w:t xml:space="preserve"> un </w:t>
      </w:r>
      <w:proofErr w:type="spellStart"/>
      <w:r>
        <w:rPr>
          <w:lang w:val="es-ES_tradnl"/>
        </w:rPr>
        <w:t>estudi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preus</w:t>
      </w:r>
      <w:proofErr w:type="spellEnd"/>
      <w:r>
        <w:rPr>
          <w:lang w:val="es-ES_tradnl"/>
        </w:rPr>
        <w:t xml:space="preserve"> en el sector del </w:t>
      </w:r>
      <w:proofErr w:type="spellStart"/>
      <w:r>
        <w:rPr>
          <w:lang w:val="es-ES_tradnl"/>
        </w:rPr>
        <w:t>ticketing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on</w:t>
      </w:r>
      <w:proofErr w:type="spellEnd"/>
      <w:r>
        <w:rPr>
          <w:lang w:val="es-ES_tradnl"/>
        </w:rPr>
        <w:t xml:space="preserve"> hi </w:t>
      </w:r>
      <w:proofErr w:type="spellStart"/>
      <w:r>
        <w:rPr>
          <w:lang w:val="es-ES_tradnl"/>
        </w:rPr>
        <w:t>podem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trobar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força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diversitat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segons</w:t>
      </w:r>
      <w:proofErr w:type="spellEnd"/>
      <w:r>
        <w:rPr>
          <w:lang w:val="es-ES_tradnl"/>
        </w:rPr>
        <w:t xml:space="preserve"> la tipología del </w:t>
      </w:r>
      <w:proofErr w:type="spellStart"/>
      <w:r>
        <w:rPr>
          <w:lang w:val="es-ES_tradnl"/>
        </w:rPr>
        <w:t>events</w:t>
      </w:r>
      <w:proofErr w:type="spellEnd"/>
      <w:r w:rsidR="00A819DA">
        <w:rPr>
          <w:lang w:val="es-ES_tradnl"/>
        </w:rPr>
        <w:t xml:space="preserve"> i també </w:t>
      </w:r>
      <w:proofErr w:type="spellStart"/>
      <w:r w:rsidR="00A819DA">
        <w:rPr>
          <w:lang w:val="es-ES_tradnl"/>
        </w:rPr>
        <w:t>dificultats</w:t>
      </w:r>
      <w:proofErr w:type="spellEnd"/>
      <w:r w:rsidR="00A819DA">
        <w:rPr>
          <w:lang w:val="es-ES_tradnl"/>
        </w:rPr>
        <w:t xml:space="preserve"> en </w:t>
      </w:r>
      <w:proofErr w:type="spellStart"/>
      <w:r w:rsidR="00A819DA">
        <w:rPr>
          <w:lang w:val="es-ES_tradnl"/>
        </w:rPr>
        <w:t>l’extracció</w:t>
      </w:r>
      <w:proofErr w:type="spellEnd"/>
      <w:r w:rsidR="00A819DA">
        <w:rPr>
          <w:lang w:val="es-ES_tradnl"/>
        </w:rPr>
        <w:t xml:space="preserve"> de la información en </w:t>
      </w:r>
      <w:proofErr w:type="spellStart"/>
      <w:r w:rsidR="00A819DA">
        <w:rPr>
          <w:lang w:val="es-ES_tradnl"/>
        </w:rPr>
        <w:t>funció</w:t>
      </w:r>
      <w:proofErr w:type="spellEnd"/>
      <w:r w:rsidR="00A819DA">
        <w:rPr>
          <w:lang w:val="es-ES_tradnl"/>
        </w:rPr>
        <w:t xml:space="preserve"> </w:t>
      </w:r>
      <w:proofErr w:type="spellStart"/>
      <w:r w:rsidR="00A819DA">
        <w:rPr>
          <w:lang w:val="es-ES_tradnl"/>
        </w:rPr>
        <w:t>dels</w:t>
      </w:r>
      <w:proofErr w:type="spellEnd"/>
      <w:r w:rsidR="00A819DA">
        <w:rPr>
          <w:lang w:val="es-ES_tradnl"/>
        </w:rPr>
        <w:t xml:space="preserve"> </w:t>
      </w:r>
      <w:proofErr w:type="spellStart"/>
      <w:r w:rsidR="00A819DA">
        <w:rPr>
          <w:lang w:val="es-ES_tradnl"/>
        </w:rPr>
        <w:t>controls</w:t>
      </w:r>
      <w:proofErr w:type="spellEnd"/>
      <w:r w:rsidR="00A819DA">
        <w:rPr>
          <w:lang w:val="es-ES_tradnl"/>
        </w:rPr>
        <w:t xml:space="preserve"> que </w:t>
      </w:r>
      <w:proofErr w:type="spellStart"/>
      <w:r w:rsidR="00A819DA">
        <w:rPr>
          <w:lang w:val="es-ES_tradnl"/>
        </w:rPr>
        <w:t>faci</w:t>
      </w:r>
      <w:proofErr w:type="spellEnd"/>
      <w:r w:rsidR="00A819DA">
        <w:rPr>
          <w:lang w:val="es-ES_tradnl"/>
        </w:rPr>
        <w:t xml:space="preserve"> </w:t>
      </w:r>
      <w:proofErr w:type="spellStart"/>
      <w:r w:rsidR="00A819DA">
        <w:rPr>
          <w:lang w:val="es-ES_tradnl"/>
        </w:rPr>
        <w:t>cadascun</w:t>
      </w:r>
      <w:proofErr w:type="spellEnd"/>
      <w:r w:rsidR="00A819DA">
        <w:rPr>
          <w:lang w:val="es-ES_tradnl"/>
        </w:rPr>
        <w:t xml:space="preserve"> </w:t>
      </w:r>
      <w:proofErr w:type="spellStart"/>
      <w:r w:rsidR="00A819DA">
        <w:rPr>
          <w:lang w:val="es-ES_tradnl"/>
        </w:rPr>
        <w:t>dels</w:t>
      </w:r>
      <w:proofErr w:type="spellEnd"/>
      <w:r w:rsidR="00A819DA">
        <w:rPr>
          <w:lang w:val="es-ES_tradnl"/>
        </w:rPr>
        <w:t xml:space="preserve"> </w:t>
      </w:r>
      <w:proofErr w:type="spellStart"/>
      <w:r w:rsidR="00A819DA">
        <w:rPr>
          <w:lang w:val="es-ES_tradnl"/>
        </w:rPr>
        <w:t>portals</w:t>
      </w:r>
      <w:proofErr w:type="spellEnd"/>
      <w:r w:rsidR="00A819DA">
        <w:rPr>
          <w:lang w:val="es-ES_tradnl"/>
        </w:rPr>
        <w:t>.</w:t>
      </w:r>
    </w:p>
    <w:p w14:paraId="0B0C1B18" w14:textId="6A7823BC" w:rsidR="00A819DA" w:rsidRDefault="00A819DA" w:rsidP="00977B3C">
      <w:pPr>
        <w:rPr>
          <w:lang w:val="es-ES_tradnl"/>
        </w:rPr>
      </w:pPr>
    </w:p>
    <w:p w14:paraId="1DFFD018" w14:textId="2C3D1426" w:rsidR="00A819DA" w:rsidRDefault="00A819DA" w:rsidP="002273DC">
      <w:pPr>
        <w:ind w:firstLine="360"/>
        <w:rPr>
          <w:lang w:val="es-ES_tradnl"/>
        </w:rPr>
      </w:pPr>
      <w:r>
        <w:rPr>
          <w:lang w:val="es-ES_tradnl"/>
        </w:rPr>
        <w:t xml:space="preserve">Entre </w:t>
      </w:r>
      <w:proofErr w:type="spellStart"/>
      <w:r>
        <w:rPr>
          <w:lang w:val="es-ES_tradnl"/>
        </w:rPr>
        <w:t>els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més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destacats</w:t>
      </w:r>
      <w:proofErr w:type="spellEnd"/>
      <w:r>
        <w:rPr>
          <w:lang w:val="es-ES_tradnl"/>
        </w:rPr>
        <w:t xml:space="preserve"> en </w:t>
      </w:r>
      <w:proofErr w:type="spellStart"/>
      <w:r>
        <w:rPr>
          <w:lang w:val="es-ES_tradnl"/>
        </w:rPr>
        <w:t>l’àmbit</w:t>
      </w:r>
      <w:proofErr w:type="spellEnd"/>
      <w:r>
        <w:rPr>
          <w:lang w:val="es-ES_tradnl"/>
        </w:rPr>
        <w:t xml:space="preserve"> estatal </w:t>
      </w:r>
      <w:proofErr w:type="spellStart"/>
      <w:r>
        <w:rPr>
          <w:lang w:val="es-ES_tradnl"/>
        </w:rPr>
        <w:t>podem</w:t>
      </w:r>
      <w:proofErr w:type="spellEnd"/>
      <w:r>
        <w:rPr>
          <w:lang w:val="es-ES_tradnl"/>
        </w:rPr>
        <w:t xml:space="preserve"> </w:t>
      </w:r>
      <w:proofErr w:type="gramStart"/>
      <w:r>
        <w:rPr>
          <w:lang w:val="es-ES_tradnl"/>
        </w:rPr>
        <w:t>destacar</w:t>
      </w:r>
      <w:proofErr w:type="gram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els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següents</w:t>
      </w:r>
      <w:proofErr w:type="spellEnd"/>
      <w:r>
        <w:rPr>
          <w:lang w:val="es-ES_tradnl"/>
        </w:rPr>
        <w:t>:</w:t>
      </w:r>
    </w:p>
    <w:p w14:paraId="3E3AC647" w14:textId="6FD56EC7" w:rsidR="00A819DA" w:rsidRDefault="00A819DA" w:rsidP="00977B3C">
      <w:pPr>
        <w:rPr>
          <w:lang w:val="es-ES_tradnl"/>
        </w:rPr>
      </w:pPr>
    </w:p>
    <w:p w14:paraId="71C293DA" w14:textId="68B5DCD4" w:rsidR="00977B3C" w:rsidRPr="00570A23" w:rsidRDefault="004F0F97" w:rsidP="00F57C90">
      <w:pPr>
        <w:numPr>
          <w:ilvl w:val="0"/>
          <w:numId w:val="19"/>
        </w:numPr>
        <w:autoSpaceDE w:val="0"/>
        <w:autoSpaceDN w:val="0"/>
        <w:adjustRightInd w:val="0"/>
        <w:rPr>
          <w:b/>
          <w:bCs/>
          <w:lang w:val="es-ES_tradnl"/>
        </w:rPr>
      </w:pPr>
      <w:proofErr w:type="spellStart"/>
      <w:proofErr w:type="gramStart"/>
      <w:r w:rsidRPr="004F0F97">
        <w:rPr>
          <w:b/>
          <w:bCs/>
          <w:lang w:val="es-ES_tradnl"/>
        </w:rPr>
        <w:t>Koobin</w:t>
      </w:r>
      <w:proofErr w:type="spellEnd"/>
      <w:r>
        <w:rPr>
          <w:b/>
          <w:bCs/>
          <w:lang w:val="es-ES_tradnl"/>
        </w:rPr>
        <w:t xml:space="preserve"> </w:t>
      </w:r>
      <w:r>
        <w:rPr>
          <w:lang w:val="es-ES_tradnl"/>
        </w:rPr>
        <w:t>:</w:t>
      </w:r>
      <w:proofErr w:type="gramEnd"/>
      <w:r>
        <w:rPr>
          <w:lang w:val="es-ES_tradnl"/>
        </w:rPr>
        <w:t xml:space="preserve"> per ser una plataforma que integra </w:t>
      </w:r>
      <w:proofErr w:type="spellStart"/>
      <w:r>
        <w:rPr>
          <w:lang w:val="es-ES_tradnl"/>
        </w:rPr>
        <w:t>molta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diversitat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events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concerts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teatres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events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esportius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etc</w:t>
      </w:r>
      <w:proofErr w:type="spellEnd"/>
      <w:r>
        <w:rPr>
          <w:lang w:val="es-ES_tradnl"/>
        </w:rPr>
        <w:t>)</w:t>
      </w:r>
    </w:p>
    <w:p w14:paraId="23E595F2" w14:textId="083CD952" w:rsidR="00570A23" w:rsidRPr="00570A23" w:rsidRDefault="00570A23" w:rsidP="00F57C90">
      <w:pPr>
        <w:numPr>
          <w:ilvl w:val="0"/>
          <w:numId w:val="19"/>
        </w:numPr>
        <w:autoSpaceDE w:val="0"/>
        <w:autoSpaceDN w:val="0"/>
        <w:adjustRightInd w:val="0"/>
        <w:rPr>
          <w:b/>
          <w:bCs/>
          <w:lang w:val="es-ES_tradnl"/>
        </w:rPr>
      </w:pPr>
      <w:proofErr w:type="gramStart"/>
      <w:r>
        <w:rPr>
          <w:b/>
          <w:bCs/>
          <w:lang w:val="es-ES_tradnl"/>
        </w:rPr>
        <w:t>Janto :</w:t>
      </w:r>
      <w:proofErr w:type="gramEnd"/>
      <w:r>
        <w:rPr>
          <w:b/>
          <w:bCs/>
          <w:lang w:val="es-ES_tradnl"/>
        </w:rPr>
        <w:t xml:space="preserve"> </w:t>
      </w:r>
      <w:proofErr w:type="spellStart"/>
      <w:r>
        <w:rPr>
          <w:lang w:val="es-ES_tradnl"/>
        </w:rPr>
        <w:t>sobretot</w:t>
      </w:r>
      <w:proofErr w:type="spellEnd"/>
      <w:r>
        <w:rPr>
          <w:lang w:val="es-ES_tradnl"/>
        </w:rPr>
        <w:t xml:space="preserve"> per </w:t>
      </w:r>
      <w:proofErr w:type="spellStart"/>
      <w:r>
        <w:rPr>
          <w:lang w:val="es-ES_tradnl"/>
        </w:rPr>
        <w:t>events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teatre</w:t>
      </w:r>
      <w:proofErr w:type="spellEnd"/>
    </w:p>
    <w:p w14:paraId="2169E61F" w14:textId="1B485DFA" w:rsidR="00570A23" w:rsidRPr="00570A23" w:rsidRDefault="00570A23" w:rsidP="00F57C90">
      <w:pPr>
        <w:numPr>
          <w:ilvl w:val="0"/>
          <w:numId w:val="19"/>
        </w:numPr>
        <w:autoSpaceDE w:val="0"/>
        <w:autoSpaceDN w:val="0"/>
        <w:adjustRightInd w:val="0"/>
        <w:rPr>
          <w:b/>
          <w:bCs/>
          <w:lang w:val="es-ES_tradnl"/>
        </w:rPr>
      </w:pPr>
      <w:proofErr w:type="spellStart"/>
      <w:proofErr w:type="gramStart"/>
      <w:r>
        <w:rPr>
          <w:b/>
          <w:bCs/>
          <w:lang w:val="es-ES_tradnl"/>
        </w:rPr>
        <w:t>Expertus</w:t>
      </w:r>
      <w:proofErr w:type="spellEnd"/>
      <w:r>
        <w:rPr>
          <w:b/>
          <w:bCs/>
          <w:lang w:val="es-ES_tradnl"/>
        </w:rPr>
        <w:t xml:space="preserve"> :</w:t>
      </w:r>
      <w:proofErr w:type="gramEnd"/>
      <w:r>
        <w:rPr>
          <w:b/>
          <w:bCs/>
          <w:lang w:val="es-ES_tradnl"/>
        </w:rPr>
        <w:t xml:space="preserve"> </w:t>
      </w:r>
      <w:proofErr w:type="spellStart"/>
      <w:r>
        <w:rPr>
          <w:lang w:val="es-ES_tradnl"/>
        </w:rPr>
        <w:t>pel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mon</w:t>
      </w:r>
      <w:proofErr w:type="spellEnd"/>
      <w:r>
        <w:rPr>
          <w:lang w:val="es-ES_tradnl"/>
        </w:rPr>
        <w:t xml:space="preserve"> del fútbol i </w:t>
      </w:r>
      <w:proofErr w:type="spellStart"/>
      <w:r>
        <w:rPr>
          <w:lang w:val="es-ES_tradnl"/>
        </w:rPr>
        <w:t>events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esportius</w:t>
      </w:r>
      <w:proofErr w:type="spellEnd"/>
    </w:p>
    <w:p w14:paraId="4249F23F" w14:textId="68C80A8F" w:rsidR="00570A23" w:rsidRPr="00570A23" w:rsidRDefault="00570A23" w:rsidP="00F57C90">
      <w:pPr>
        <w:numPr>
          <w:ilvl w:val="0"/>
          <w:numId w:val="19"/>
        </w:numPr>
        <w:autoSpaceDE w:val="0"/>
        <w:autoSpaceDN w:val="0"/>
        <w:adjustRightInd w:val="0"/>
        <w:rPr>
          <w:b/>
          <w:bCs/>
          <w:lang w:val="es-ES_tradnl"/>
        </w:rPr>
      </w:pPr>
      <w:proofErr w:type="spellStart"/>
      <w:proofErr w:type="gramStart"/>
      <w:r>
        <w:rPr>
          <w:b/>
          <w:bCs/>
          <w:lang w:val="es-ES_tradnl"/>
        </w:rPr>
        <w:t>Clorian</w:t>
      </w:r>
      <w:proofErr w:type="spellEnd"/>
      <w:r>
        <w:rPr>
          <w:b/>
          <w:bCs/>
          <w:lang w:val="es-ES_tradnl"/>
        </w:rPr>
        <w:t xml:space="preserve"> :</w:t>
      </w:r>
      <w:proofErr w:type="gramEnd"/>
      <w:r>
        <w:rPr>
          <w:b/>
          <w:bCs/>
          <w:lang w:val="es-ES_tradnl"/>
        </w:rPr>
        <w:t xml:space="preserve"> </w:t>
      </w:r>
      <w:r>
        <w:rPr>
          <w:lang w:val="es-ES_tradnl"/>
        </w:rPr>
        <w:t xml:space="preserve">per </w:t>
      </w:r>
      <w:proofErr w:type="spellStart"/>
      <w:r>
        <w:rPr>
          <w:lang w:val="es-ES_tradnl"/>
        </w:rPr>
        <w:t>museus</w:t>
      </w:r>
      <w:proofErr w:type="spellEnd"/>
      <w:r>
        <w:rPr>
          <w:lang w:val="es-ES_tradnl"/>
        </w:rPr>
        <w:t xml:space="preserve"> i </w:t>
      </w:r>
      <w:proofErr w:type="spellStart"/>
      <w:r>
        <w:rPr>
          <w:lang w:val="es-ES_tradnl"/>
        </w:rPr>
        <w:t>events</w:t>
      </w:r>
      <w:proofErr w:type="spellEnd"/>
      <w:r>
        <w:rPr>
          <w:lang w:val="es-ES_tradnl"/>
        </w:rPr>
        <w:t xml:space="preserve"> no </w:t>
      </w:r>
      <w:proofErr w:type="spellStart"/>
      <w:r>
        <w:rPr>
          <w:lang w:val="es-ES_tradnl"/>
        </w:rPr>
        <w:t>numerats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sense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assignació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seient</w:t>
      </w:r>
      <w:proofErr w:type="spellEnd"/>
      <w:r>
        <w:rPr>
          <w:lang w:val="es-ES_tradnl"/>
        </w:rPr>
        <w:t>) en general</w:t>
      </w:r>
    </w:p>
    <w:p w14:paraId="5D4A079C" w14:textId="6B4F742C" w:rsidR="00570A23" w:rsidRDefault="00570A23" w:rsidP="00570A23">
      <w:pPr>
        <w:autoSpaceDE w:val="0"/>
        <w:autoSpaceDN w:val="0"/>
        <w:adjustRightInd w:val="0"/>
        <w:rPr>
          <w:b/>
          <w:bCs/>
          <w:lang w:val="es-ES_tradnl"/>
        </w:rPr>
      </w:pPr>
    </w:p>
    <w:p w14:paraId="6228A901" w14:textId="6578933A" w:rsidR="00570A23" w:rsidRDefault="00570A23" w:rsidP="002273DC">
      <w:pPr>
        <w:autoSpaceDE w:val="0"/>
        <w:autoSpaceDN w:val="0"/>
        <w:adjustRightInd w:val="0"/>
        <w:ind w:firstLine="360"/>
        <w:rPr>
          <w:lang w:val="es-ES_tradnl"/>
        </w:rPr>
      </w:pPr>
      <w:r>
        <w:rPr>
          <w:lang w:val="es-ES_tradnl"/>
        </w:rPr>
        <w:t>i a</w:t>
      </w:r>
      <w:r w:rsidR="002273DC">
        <w:rPr>
          <w:lang w:val="es-ES_tradnl"/>
        </w:rPr>
        <w:t xml:space="preserve"> </w:t>
      </w:r>
      <w:proofErr w:type="spellStart"/>
      <w:r>
        <w:rPr>
          <w:lang w:val="es-ES_tradnl"/>
        </w:rPr>
        <w:t>més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grans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canals</w:t>
      </w:r>
      <w:proofErr w:type="spellEnd"/>
      <w:r>
        <w:rPr>
          <w:lang w:val="es-ES_tradnl"/>
        </w:rPr>
        <w:t xml:space="preserve"> de venda </w:t>
      </w:r>
      <w:proofErr w:type="spellStart"/>
      <w:r>
        <w:rPr>
          <w:lang w:val="es-ES_tradnl"/>
        </w:rPr>
        <w:t>com</w:t>
      </w:r>
      <w:proofErr w:type="spellEnd"/>
      <w:r w:rsidR="002273DC">
        <w:rPr>
          <w:lang w:val="es-ES_tradnl"/>
        </w:rPr>
        <w:t>:</w:t>
      </w:r>
    </w:p>
    <w:p w14:paraId="287216E2" w14:textId="3BE4968C" w:rsidR="00570A23" w:rsidRDefault="00570A23" w:rsidP="00570A23">
      <w:pPr>
        <w:autoSpaceDE w:val="0"/>
        <w:autoSpaceDN w:val="0"/>
        <w:adjustRightInd w:val="0"/>
        <w:rPr>
          <w:lang w:val="es-ES_tradnl"/>
        </w:rPr>
      </w:pPr>
    </w:p>
    <w:p w14:paraId="4B704669" w14:textId="295EF079" w:rsidR="00570A23" w:rsidRPr="00570A23" w:rsidRDefault="00570A23" w:rsidP="00F57C90">
      <w:pPr>
        <w:numPr>
          <w:ilvl w:val="0"/>
          <w:numId w:val="20"/>
        </w:numPr>
        <w:autoSpaceDE w:val="0"/>
        <w:autoSpaceDN w:val="0"/>
        <w:adjustRightInd w:val="0"/>
        <w:rPr>
          <w:lang w:val="es-ES_tradnl"/>
        </w:rPr>
      </w:pPr>
      <w:r>
        <w:rPr>
          <w:b/>
          <w:bCs/>
          <w:lang w:val="es-ES_tradnl"/>
        </w:rPr>
        <w:t>El Corte Inglés</w:t>
      </w:r>
    </w:p>
    <w:p w14:paraId="3A3C279A" w14:textId="38F05488" w:rsidR="00570A23" w:rsidRPr="00570A23" w:rsidRDefault="00570A23" w:rsidP="00F57C90">
      <w:pPr>
        <w:numPr>
          <w:ilvl w:val="0"/>
          <w:numId w:val="20"/>
        </w:numPr>
        <w:autoSpaceDE w:val="0"/>
        <w:autoSpaceDN w:val="0"/>
        <w:adjustRightInd w:val="0"/>
        <w:rPr>
          <w:lang w:val="es-ES_tradnl"/>
        </w:rPr>
      </w:pPr>
      <w:proofErr w:type="spellStart"/>
      <w:r>
        <w:rPr>
          <w:b/>
          <w:bCs/>
          <w:lang w:val="es-ES_tradnl"/>
        </w:rPr>
        <w:t>TicketMaster</w:t>
      </w:r>
      <w:proofErr w:type="spellEnd"/>
    </w:p>
    <w:p w14:paraId="76E7ACE3" w14:textId="22EC8443" w:rsidR="00570A23" w:rsidRPr="00570A23" w:rsidRDefault="00570A23" w:rsidP="00F57C90">
      <w:pPr>
        <w:numPr>
          <w:ilvl w:val="0"/>
          <w:numId w:val="20"/>
        </w:numPr>
        <w:autoSpaceDE w:val="0"/>
        <w:autoSpaceDN w:val="0"/>
        <w:adjustRightInd w:val="0"/>
        <w:rPr>
          <w:lang w:val="es-ES_tradnl"/>
        </w:rPr>
      </w:pPr>
      <w:r>
        <w:rPr>
          <w:b/>
          <w:bCs/>
          <w:lang w:val="es-ES_tradnl"/>
        </w:rPr>
        <w:t>Entradas.com</w:t>
      </w:r>
    </w:p>
    <w:p w14:paraId="494D7561" w14:textId="3B9CF66F" w:rsidR="00570A23" w:rsidRDefault="00570A23" w:rsidP="00570A23">
      <w:pPr>
        <w:autoSpaceDE w:val="0"/>
        <w:autoSpaceDN w:val="0"/>
        <w:adjustRightInd w:val="0"/>
        <w:rPr>
          <w:b/>
          <w:bCs/>
          <w:lang w:val="es-ES_tradnl"/>
        </w:rPr>
      </w:pPr>
    </w:p>
    <w:p w14:paraId="48E7AE53" w14:textId="1EDC6426" w:rsidR="00680665" w:rsidRDefault="00680665" w:rsidP="00E30F81">
      <w:pPr>
        <w:autoSpaceDE w:val="0"/>
        <w:autoSpaceDN w:val="0"/>
        <w:adjustRightInd w:val="0"/>
        <w:rPr>
          <w:rFonts w:cs="Arial"/>
          <w:color w:val="000000"/>
          <w:sz w:val="24"/>
          <w:szCs w:val="24"/>
          <w:lang w:val="es-ES" w:eastAsia="en-GB"/>
        </w:rPr>
      </w:pPr>
    </w:p>
    <w:p w14:paraId="3BE74B32" w14:textId="6078CFD5" w:rsidR="004F0F97" w:rsidRDefault="004F0F97" w:rsidP="002273DC">
      <w:pPr>
        <w:ind w:left="360"/>
        <w:rPr>
          <w:lang w:val="es-ES_tradnl"/>
        </w:rPr>
      </w:pPr>
      <w:r>
        <w:rPr>
          <w:lang w:val="es-ES_tradnl"/>
        </w:rPr>
        <w:t xml:space="preserve">La idea </w:t>
      </w:r>
      <w:proofErr w:type="spellStart"/>
      <w:r>
        <w:rPr>
          <w:lang w:val="es-ES_tradnl"/>
        </w:rPr>
        <w:t>és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analitzar</w:t>
      </w:r>
      <w:proofErr w:type="spellEnd"/>
      <w:r>
        <w:rPr>
          <w:lang w:val="es-ES_tradnl"/>
        </w:rPr>
        <w:t xml:space="preserve"> un </w:t>
      </w:r>
      <w:proofErr w:type="spellStart"/>
      <w:r>
        <w:rPr>
          <w:lang w:val="es-ES_tradnl"/>
        </w:rPr>
        <w:t>parell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d’aquests</w:t>
      </w:r>
      <w:proofErr w:type="spellEnd"/>
      <w:r>
        <w:rPr>
          <w:lang w:val="es-ES_tradnl"/>
        </w:rPr>
        <w:t xml:space="preserve"> </w:t>
      </w:r>
      <w:proofErr w:type="spellStart"/>
      <w:r w:rsidR="00983C75">
        <w:rPr>
          <w:lang w:val="es-ES_tradnl"/>
        </w:rPr>
        <w:t>portals</w:t>
      </w:r>
      <w:proofErr w:type="spellEnd"/>
      <w:r w:rsidR="00983C75">
        <w:rPr>
          <w:lang w:val="es-ES_tradnl"/>
        </w:rPr>
        <w:t xml:space="preserve"> i poder </w:t>
      </w:r>
      <w:proofErr w:type="spellStart"/>
      <w:r w:rsidR="00983C75">
        <w:rPr>
          <w:lang w:val="es-ES_tradnl"/>
        </w:rPr>
        <w:t>extreure</w:t>
      </w:r>
      <w:proofErr w:type="spellEnd"/>
      <w:r w:rsidR="00983C75">
        <w:rPr>
          <w:lang w:val="es-ES_tradnl"/>
        </w:rPr>
        <w:t xml:space="preserve"> </w:t>
      </w:r>
      <w:proofErr w:type="spellStart"/>
      <w:r w:rsidR="00983C75">
        <w:rPr>
          <w:lang w:val="es-ES_tradnl"/>
        </w:rPr>
        <w:t>informació</w:t>
      </w:r>
      <w:proofErr w:type="spellEnd"/>
      <w:r w:rsidR="00983C75">
        <w:rPr>
          <w:lang w:val="es-ES_tradnl"/>
        </w:rPr>
        <w:t xml:space="preserve"> de </w:t>
      </w:r>
      <w:proofErr w:type="spellStart"/>
      <w:r w:rsidR="00983C75">
        <w:rPr>
          <w:lang w:val="es-ES_tradnl"/>
        </w:rPr>
        <w:t>preus</w:t>
      </w:r>
      <w:proofErr w:type="spellEnd"/>
      <w:r w:rsidR="00983C75">
        <w:rPr>
          <w:lang w:val="es-ES_tradnl"/>
        </w:rPr>
        <w:t xml:space="preserve"> </w:t>
      </w:r>
      <w:proofErr w:type="spellStart"/>
      <w:r w:rsidR="00983C75">
        <w:rPr>
          <w:lang w:val="es-ES_tradnl"/>
        </w:rPr>
        <w:t>d’alguns</w:t>
      </w:r>
      <w:proofErr w:type="spellEnd"/>
      <w:r w:rsidR="00983C75">
        <w:rPr>
          <w:lang w:val="es-ES_tradnl"/>
        </w:rPr>
        <w:t xml:space="preserve"> </w:t>
      </w:r>
      <w:proofErr w:type="spellStart"/>
      <w:r w:rsidR="00983C75">
        <w:rPr>
          <w:lang w:val="es-ES_tradnl"/>
        </w:rPr>
        <w:t>dels</w:t>
      </w:r>
      <w:proofErr w:type="spellEnd"/>
      <w:r w:rsidR="00983C75">
        <w:rPr>
          <w:lang w:val="es-ES_tradnl"/>
        </w:rPr>
        <w:t xml:space="preserve"> </w:t>
      </w:r>
      <w:proofErr w:type="spellStart"/>
      <w:r w:rsidR="00983C75">
        <w:rPr>
          <w:lang w:val="es-ES_tradnl"/>
        </w:rPr>
        <w:t>events</w:t>
      </w:r>
      <w:proofErr w:type="spellEnd"/>
      <w:r w:rsidR="00983C75">
        <w:rPr>
          <w:lang w:val="es-ES_tradnl"/>
        </w:rPr>
        <w:t xml:space="preserve"> </w:t>
      </w:r>
      <w:proofErr w:type="spellStart"/>
      <w:r w:rsidR="00983C75">
        <w:rPr>
          <w:lang w:val="es-ES_tradnl"/>
        </w:rPr>
        <w:t>més</w:t>
      </w:r>
      <w:proofErr w:type="spellEnd"/>
      <w:r w:rsidR="00983C75">
        <w:rPr>
          <w:lang w:val="es-ES_tradnl"/>
        </w:rPr>
        <w:t xml:space="preserve"> </w:t>
      </w:r>
      <w:proofErr w:type="spellStart"/>
      <w:r w:rsidR="00983C75">
        <w:rPr>
          <w:lang w:val="es-ES_tradnl"/>
        </w:rPr>
        <w:t>representatius</w:t>
      </w:r>
      <w:proofErr w:type="spellEnd"/>
      <w:r w:rsidR="00983C75">
        <w:rPr>
          <w:lang w:val="es-ES_tradnl"/>
        </w:rPr>
        <w:t xml:space="preserve"> que </w:t>
      </w:r>
      <w:proofErr w:type="spellStart"/>
      <w:r w:rsidR="00983C75">
        <w:rPr>
          <w:lang w:val="es-ES_tradnl"/>
        </w:rPr>
        <w:t>tenen</w:t>
      </w:r>
      <w:proofErr w:type="spellEnd"/>
      <w:r w:rsidR="00983C75">
        <w:rPr>
          <w:lang w:val="es-ES_tradnl"/>
        </w:rPr>
        <w:t xml:space="preserve"> a la venta.</w:t>
      </w:r>
      <w:r w:rsidR="00570A23">
        <w:rPr>
          <w:lang w:val="es-ES_tradnl"/>
        </w:rPr>
        <w:t xml:space="preserve"> </w:t>
      </w:r>
      <w:proofErr w:type="spellStart"/>
      <w:r w:rsidR="00570A23">
        <w:rPr>
          <w:lang w:val="es-ES_tradnl"/>
        </w:rPr>
        <w:t>Fent</w:t>
      </w:r>
      <w:proofErr w:type="spellEnd"/>
      <w:r w:rsidR="00570A23">
        <w:rPr>
          <w:lang w:val="es-ES_tradnl"/>
        </w:rPr>
        <w:t xml:space="preserve"> un primer análisis </w:t>
      </w:r>
      <w:proofErr w:type="spellStart"/>
      <w:r w:rsidR="00570A23">
        <w:rPr>
          <w:lang w:val="es-ES_tradnl"/>
        </w:rPr>
        <w:t>ens</w:t>
      </w:r>
      <w:proofErr w:type="spellEnd"/>
      <w:r w:rsidR="00570A23">
        <w:rPr>
          <w:lang w:val="es-ES_tradnl"/>
        </w:rPr>
        <w:t xml:space="preserve"> </w:t>
      </w:r>
      <w:proofErr w:type="spellStart"/>
      <w:r w:rsidR="00570A23">
        <w:rPr>
          <w:lang w:val="es-ES_tradnl"/>
        </w:rPr>
        <w:t>trobem</w:t>
      </w:r>
      <w:proofErr w:type="spellEnd"/>
      <w:r w:rsidR="00570A23">
        <w:rPr>
          <w:lang w:val="es-ES_tradnl"/>
        </w:rPr>
        <w:t xml:space="preserve"> que </w:t>
      </w:r>
      <w:proofErr w:type="spellStart"/>
      <w:r w:rsidR="00570A23">
        <w:rPr>
          <w:lang w:val="es-ES_tradnl"/>
        </w:rPr>
        <w:t>TicketMaster</w:t>
      </w:r>
      <w:proofErr w:type="spellEnd"/>
      <w:r w:rsidR="00570A23">
        <w:rPr>
          <w:lang w:val="es-ES_tradnl"/>
        </w:rPr>
        <w:t xml:space="preserve"> </w:t>
      </w:r>
      <w:proofErr w:type="spellStart"/>
      <w:r w:rsidR="00976286">
        <w:rPr>
          <w:lang w:val="es-ES_tradnl"/>
        </w:rPr>
        <w:t>bloqueja</w:t>
      </w:r>
      <w:proofErr w:type="spellEnd"/>
      <w:r w:rsidR="00976286">
        <w:rPr>
          <w:lang w:val="es-ES_tradnl"/>
        </w:rPr>
        <w:t xml:space="preserve"> la lectura de les </w:t>
      </w:r>
      <w:proofErr w:type="spellStart"/>
      <w:r w:rsidR="00976286">
        <w:rPr>
          <w:lang w:val="es-ES_tradnl"/>
        </w:rPr>
        <w:t>seves</w:t>
      </w:r>
      <w:proofErr w:type="spellEnd"/>
      <w:r w:rsidR="00976286">
        <w:rPr>
          <w:lang w:val="es-ES_tradnl"/>
        </w:rPr>
        <w:t xml:space="preserve"> planes </w:t>
      </w:r>
      <w:proofErr w:type="spellStart"/>
      <w:r w:rsidR="00976286">
        <w:rPr>
          <w:lang w:val="es-ES_tradnl"/>
        </w:rPr>
        <w:t>fent</w:t>
      </w:r>
      <w:proofErr w:type="spellEnd"/>
      <w:r w:rsidR="00976286">
        <w:rPr>
          <w:lang w:val="es-ES_tradnl"/>
        </w:rPr>
        <w:t xml:space="preserve"> servir </w:t>
      </w:r>
      <w:proofErr w:type="spellStart"/>
      <w:r w:rsidR="00976286">
        <w:rPr>
          <w:lang w:val="es-ES_tradnl"/>
        </w:rPr>
        <w:t>Request</w:t>
      </w:r>
      <w:proofErr w:type="spellEnd"/>
      <w:r w:rsidR="00976286">
        <w:rPr>
          <w:lang w:val="es-ES_tradnl"/>
        </w:rPr>
        <w:t xml:space="preserve"> desde Python, per </w:t>
      </w:r>
      <w:proofErr w:type="spellStart"/>
      <w:r w:rsidR="00976286">
        <w:rPr>
          <w:lang w:val="es-ES_tradnl"/>
        </w:rPr>
        <w:t>tant</w:t>
      </w:r>
      <w:proofErr w:type="spellEnd"/>
      <w:r w:rsidR="00976286">
        <w:rPr>
          <w:lang w:val="es-ES_tradnl"/>
        </w:rPr>
        <w:t xml:space="preserve"> ja </w:t>
      </w:r>
      <w:proofErr w:type="spellStart"/>
      <w:r w:rsidR="00976286">
        <w:rPr>
          <w:lang w:val="es-ES_tradnl"/>
        </w:rPr>
        <w:t>és</w:t>
      </w:r>
      <w:proofErr w:type="spellEnd"/>
      <w:r w:rsidR="00976286">
        <w:rPr>
          <w:lang w:val="es-ES_tradnl"/>
        </w:rPr>
        <w:t xml:space="preserve"> una </w:t>
      </w:r>
      <w:proofErr w:type="spellStart"/>
      <w:r w:rsidR="00976286">
        <w:rPr>
          <w:lang w:val="es-ES_tradnl"/>
        </w:rPr>
        <w:t>opció</w:t>
      </w:r>
      <w:proofErr w:type="spellEnd"/>
      <w:r w:rsidR="00976286">
        <w:rPr>
          <w:lang w:val="es-ES_tradnl"/>
        </w:rPr>
        <w:t xml:space="preserve"> que queda descartada.</w:t>
      </w:r>
    </w:p>
    <w:p w14:paraId="15CA0B41" w14:textId="031E6D2C" w:rsidR="00976286" w:rsidRDefault="00976286" w:rsidP="004F0F97">
      <w:pPr>
        <w:rPr>
          <w:lang w:val="es-ES_tradnl"/>
        </w:rPr>
      </w:pPr>
    </w:p>
    <w:p w14:paraId="414ED912" w14:textId="0CFE7A30" w:rsidR="00976286" w:rsidRDefault="00976286" w:rsidP="002273DC">
      <w:pPr>
        <w:ind w:firstLine="360"/>
        <w:rPr>
          <w:lang w:val="es-ES_tradnl"/>
        </w:rPr>
      </w:pPr>
      <w:r>
        <w:rPr>
          <w:lang w:val="es-ES_tradnl"/>
        </w:rPr>
        <w:t xml:space="preserve">No </w:t>
      </w:r>
      <w:proofErr w:type="spellStart"/>
      <w:r>
        <w:rPr>
          <w:lang w:val="es-ES_tradnl"/>
        </w:rPr>
        <w:t>obstant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amb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Koobin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ens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trobem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patrons</w:t>
      </w:r>
      <w:proofErr w:type="spellEnd"/>
      <w:r>
        <w:rPr>
          <w:lang w:val="es-ES_tradnl"/>
        </w:rPr>
        <w:t xml:space="preserve"> de cerca relativamente </w:t>
      </w:r>
      <w:proofErr w:type="spellStart"/>
      <w:r>
        <w:rPr>
          <w:lang w:val="es-ES_tradnl"/>
        </w:rPr>
        <w:t>senzill</w:t>
      </w:r>
      <w:proofErr w:type="spellEnd"/>
      <w:r>
        <w:rPr>
          <w:lang w:val="es-ES_tradnl"/>
        </w:rPr>
        <w:t xml:space="preserve"> per a </w:t>
      </w:r>
      <w:proofErr w:type="spellStart"/>
      <w:r>
        <w:rPr>
          <w:lang w:val="es-ES_tradnl"/>
        </w:rPr>
        <w:t>obtenir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preus</w:t>
      </w:r>
      <w:proofErr w:type="spellEnd"/>
    </w:p>
    <w:p w14:paraId="1CB0594A" w14:textId="77777777" w:rsidR="00171BEA" w:rsidRDefault="00171BEA" w:rsidP="00E808B3">
      <w:pPr>
        <w:rPr>
          <w:lang w:val="es-ES_tradnl"/>
        </w:rPr>
      </w:pPr>
    </w:p>
    <w:p w14:paraId="2B6F01F5" w14:textId="5B5A964F" w:rsidR="006B29CC" w:rsidRPr="00F642A2" w:rsidRDefault="00B45F69" w:rsidP="002273DC">
      <w:pPr>
        <w:pStyle w:val="Emphasis"/>
        <w:ind w:firstLine="360"/>
        <w:rPr>
          <w:rFonts w:cs="Arial"/>
          <w:b/>
          <w:bCs/>
          <w:color w:val="000000"/>
        </w:rPr>
      </w:pPr>
      <w:proofErr w:type="spellStart"/>
      <w:r w:rsidRPr="00F642A2">
        <w:rPr>
          <w:rFonts w:cs="Arial"/>
          <w:b/>
          <w:bCs/>
          <w:color w:val="000000"/>
        </w:rPr>
        <w:t>Koobin</w:t>
      </w:r>
      <w:proofErr w:type="spellEnd"/>
    </w:p>
    <w:p w14:paraId="3D4548D7" w14:textId="3DB22858" w:rsidR="00ED62ED" w:rsidRPr="00ED62ED" w:rsidRDefault="00ED62ED" w:rsidP="001627FD">
      <w:pPr>
        <w:pStyle w:val="Emphasis"/>
        <w:rPr>
          <w:rFonts w:cs="Arial"/>
          <w:b/>
          <w:bCs/>
          <w:color w:val="000000"/>
        </w:rPr>
      </w:pPr>
      <w:r>
        <w:rPr>
          <w:rFonts w:cs="Arial"/>
          <w:color w:val="000000"/>
        </w:rPr>
        <w:tab/>
      </w:r>
      <w:r w:rsidRPr="00ED62ED">
        <w:rPr>
          <w:rFonts w:cs="Arial"/>
          <w:b/>
          <w:bCs/>
          <w:color w:val="000000"/>
        </w:rPr>
        <w:t xml:space="preserve">Madame </w:t>
      </w:r>
      <w:proofErr w:type="spellStart"/>
      <w:r w:rsidRPr="00ED62ED">
        <w:rPr>
          <w:rFonts w:cs="Arial"/>
          <w:b/>
          <w:bCs/>
          <w:color w:val="000000"/>
        </w:rPr>
        <w:t>Butterfly</w:t>
      </w:r>
      <w:proofErr w:type="spellEnd"/>
    </w:p>
    <w:p w14:paraId="7B2F6B97" w14:textId="68F91599" w:rsidR="00B45F69" w:rsidRDefault="00B45F69" w:rsidP="001627FD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hyperlink r:id="rId10" w:history="1">
        <w:r w:rsidRPr="00A67662">
          <w:rPr>
            <w:rStyle w:val="Hipervnculo"/>
            <w:rFonts w:cs="Arial"/>
          </w:rPr>
          <w:t>https://operaoviedo.koobin.com/butterfly</w:t>
        </w:r>
      </w:hyperlink>
    </w:p>
    <w:p w14:paraId="36BE7B9B" w14:textId="2D2439BD" w:rsidR="006C3749" w:rsidRPr="006C3749" w:rsidRDefault="006C3749" w:rsidP="001627FD">
      <w:pPr>
        <w:pStyle w:val="Emphasis"/>
        <w:rPr>
          <w:rFonts w:cs="Arial"/>
          <w:b/>
          <w:bCs/>
          <w:color w:val="000000"/>
        </w:rPr>
      </w:pPr>
      <w:r>
        <w:rPr>
          <w:rFonts w:cs="Arial"/>
          <w:color w:val="000000"/>
        </w:rPr>
        <w:tab/>
      </w:r>
      <w:r w:rsidRPr="006C3749">
        <w:rPr>
          <w:rFonts w:cs="Arial"/>
          <w:b/>
          <w:bCs/>
          <w:color w:val="000000"/>
        </w:rPr>
        <w:t xml:space="preserve">Inicial per a buscar </w:t>
      </w:r>
      <w:proofErr w:type="spellStart"/>
      <w:r w:rsidRPr="006C3749">
        <w:rPr>
          <w:rFonts w:cs="Arial"/>
          <w:b/>
          <w:bCs/>
          <w:color w:val="000000"/>
        </w:rPr>
        <w:t>sessions</w:t>
      </w:r>
      <w:proofErr w:type="spellEnd"/>
    </w:p>
    <w:p w14:paraId="2F6A29AF" w14:textId="78BADD71" w:rsidR="006C3749" w:rsidRDefault="00F11DD3" w:rsidP="001627FD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proofErr w:type="gramStart"/>
      <w:r>
        <w:rPr>
          <w:rFonts w:cs="Arial"/>
          <w:color w:val="000000"/>
        </w:rPr>
        <w:t>Recinto :</w:t>
      </w:r>
      <w:proofErr w:type="gramEnd"/>
      <w:r>
        <w:rPr>
          <w:rFonts w:cs="Arial"/>
          <w:color w:val="000000"/>
        </w:rPr>
        <w:t xml:space="preserve"> </w:t>
      </w:r>
      <w:r w:rsidRPr="00F11DD3">
        <w:rPr>
          <w:rFonts w:cs="Arial"/>
          <w:color w:val="000000"/>
        </w:rPr>
        <w:t xml:space="preserve">&lt;meta </w:t>
      </w:r>
      <w:proofErr w:type="spellStart"/>
      <w:r w:rsidRPr="00F11DD3">
        <w:rPr>
          <w:rFonts w:cs="Arial"/>
          <w:color w:val="000000"/>
        </w:rPr>
        <w:t>content</w:t>
      </w:r>
      <w:proofErr w:type="spellEnd"/>
      <w:r w:rsidRPr="00F11DD3">
        <w:rPr>
          <w:rFonts w:cs="Arial"/>
          <w:color w:val="000000"/>
        </w:rPr>
        <w:t xml:space="preserve">="Ópera de Oviedo" </w:t>
      </w:r>
      <w:proofErr w:type="spellStart"/>
      <w:r w:rsidRPr="00F11DD3">
        <w:rPr>
          <w:rFonts w:cs="Arial"/>
          <w:color w:val="000000"/>
        </w:rPr>
        <w:t>property</w:t>
      </w:r>
      <w:proofErr w:type="spellEnd"/>
      <w:r w:rsidRPr="00F11DD3">
        <w:rPr>
          <w:rFonts w:cs="Arial"/>
          <w:color w:val="000000"/>
        </w:rPr>
        <w:t>="</w:t>
      </w:r>
      <w:proofErr w:type="spellStart"/>
      <w:r w:rsidRPr="00F11DD3">
        <w:rPr>
          <w:rFonts w:cs="Arial"/>
          <w:color w:val="000000"/>
        </w:rPr>
        <w:t>og:site_name</w:t>
      </w:r>
      <w:proofErr w:type="spellEnd"/>
      <w:r w:rsidRPr="00F11DD3">
        <w:rPr>
          <w:rFonts w:cs="Arial"/>
          <w:color w:val="000000"/>
        </w:rPr>
        <w:t>"/&gt;</w:t>
      </w:r>
    </w:p>
    <w:p w14:paraId="33CE3170" w14:textId="3B58DC71" w:rsidR="00F11DD3" w:rsidRDefault="00F11DD3" w:rsidP="001627FD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proofErr w:type="gramStart"/>
      <w:r>
        <w:rPr>
          <w:rFonts w:cs="Arial"/>
          <w:color w:val="000000"/>
        </w:rPr>
        <w:t>Evento :</w:t>
      </w:r>
      <w:proofErr w:type="gramEnd"/>
      <w:r>
        <w:rPr>
          <w:rFonts w:cs="Arial"/>
          <w:color w:val="000000"/>
        </w:rPr>
        <w:t xml:space="preserve"> </w:t>
      </w:r>
      <w:r w:rsidRPr="00F11DD3">
        <w:rPr>
          <w:rFonts w:cs="Arial"/>
          <w:color w:val="000000"/>
        </w:rPr>
        <w:t xml:space="preserve">&lt;meta </w:t>
      </w:r>
      <w:proofErr w:type="spellStart"/>
      <w:r w:rsidRPr="00F11DD3">
        <w:rPr>
          <w:rFonts w:cs="Arial"/>
          <w:color w:val="000000"/>
        </w:rPr>
        <w:t>content</w:t>
      </w:r>
      <w:proofErr w:type="spellEnd"/>
      <w:r w:rsidRPr="00F11DD3">
        <w:rPr>
          <w:rFonts w:cs="Arial"/>
          <w:color w:val="000000"/>
        </w:rPr>
        <w:t xml:space="preserve">="Madama </w:t>
      </w:r>
      <w:proofErr w:type="spellStart"/>
      <w:r w:rsidRPr="00F11DD3">
        <w:rPr>
          <w:rFonts w:cs="Arial"/>
          <w:color w:val="000000"/>
        </w:rPr>
        <w:t>butterfly</w:t>
      </w:r>
      <w:proofErr w:type="spellEnd"/>
      <w:r w:rsidRPr="00F11DD3">
        <w:rPr>
          <w:rFonts w:cs="Arial"/>
          <w:color w:val="000000"/>
        </w:rPr>
        <w:t xml:space="preserve">" </w:t>
      </w:r>
      <w:proofErr w:type="spellStart"/>
      <w:r w:rsidRPr="00F11DD3">
        <w:rPr>
          <w:rFonts w:cs="Arial"/>
          <w:color w:val="000000"/>
        </w:rPr>
        <w:t>property</w:t>
      </w:r>
      <w:proofErr w:type="spellEnd"/>
      <w:r w:rsidRPr="00F11DD3">
        <w:rPr>
          <w:rFonts w:cs="Arial"/>
          <w:color w:val="000000"/>
        </w:rPr>
        <w:t>="</w:t>
      </w:r>
      <w:proofErr w:type="spellStart"/>
      <w:r w:rsidRPr="00F11DD3">
        <w:rPr>
          <w:rFonts w:cs="Arial"/>
          <w:color w:val="000000"/>
        </w:rPr>
        <w:t>og:title</w:t>
      </w:r>
      <w:proofErr w:type="spellEnd"/>
      <w:r w:rsidRPr="00F11DD3">
        <w:rPr>
          <w:rFonts w:cs="Arial"/>
          <w:color w:val="000000"/>
        </w:rPr>
        <w:t>"/&gt;</w:t>
      </w:r>
    </w:p>
    <w:p w14:paraId="72226154" w14:textId="65D9DAA0" w:rsidR="006C3749" w:rsidRDefault="006C3749" w:rsidP="001627FD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 w:rsidR="00F11DD3">
        <w:rPr>
          <w:rFonts w:cs="Arial"/>
          <w:color w:val="000000"/>
        </w:rPr>
        <w:tab/>
        <w:t>Lista de sesiones:</w:t>
      </w:r>
    </w:p>
    <w:p w14:paraId="71A50729" w14:textId="65983840" w:rsidR="00F642A2" w:rsidRDefault="00F642A2" w:rsidP="001627FD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F642A2">
        <w:rPr>
          <w:rFonts w:cs="Arial"/>
          <w:color w:val="000000"/>
        </w:rPr>
        <w:t>&lt;</w:t>
      </w:r>
      <w:proofErr w:type="spellStart"/>
      <w:r w:rsidRPr="00F642A2">
        <w:rPr>
          <w:rFonts w:cs="Arial"/>
          <w:color w:val="000000"/>
        </w:rPr>
        <w:t>div</w:t>
      </w:r>
      <w:proofErr w:type="spellEnd"/>
      <w:r w:rsidRPr="00F642A2">
        <w:rPr>
          <w:rFonts w:cs="Arial"/>
          <w:color w:val="000000"/>
        </w:rPr>
        <w:t xml:space="preserve"> </w:t>
      </w:r>
      <w:proofErr w:type="spellStart"/>
      <w:r w:rsidRPr="00F642A2">
        <w:rPr>
          <w:rFonts w:cs="Arial"/>
          <w:color w:val="000000"/>
        </w:rPr>
        <w:t>class</w:t>
      </w:r>
      <w:proofErr w:type="spellEnd"/>
      <w:r w:rsidRPr="00F642A2">
        <w:rPr>
          <w:rFonts w:cs="Arial"/>
          <w:color w:val="000000"/>
        </w:rPr>
        <w:t>="</w:t>
      </w:r>
      <w:proofErr w:type="spellStart"/>
      <w:r w:rsidRPr="00F642A2">
        <w:rPr>
          <w:rFonts w:cs="Arial"/>
          <w:color w:val="000000"/>
        </w:rPr>
        <w:t>seleccioSessio</w:t>
      </w:r>
      <w:proofErr w:type="spellEnd"/>
      <w:r w:rsidRPr="00F642A2">
        <w:rPr>
          <w:rFonts w:cs="Arial"/>
          <w:color w:val="000000"/>
        </w:rPr>
        <w:t>"&gt;</w:t>
      </w:r>
    </w:p>
    <w:p w14:paraId="358EDF3B" w14:textId="1BB2C9D7" w:rsidR="00F642A2" w:rsidRPr="00F642A2" w:rsidRDefault="00F11DD3" w:rsidP="00F642A2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="00F642A2">
        <w:rPr>
          <w:rFonts w:cs="Arial"/>
          <w:color w:val="000000"/>
        </w:rPr>
        <w:tab/>
      </w:r>
      <w:r w:rsidR="00F642A2" w:rsidRPr="00F642A2">
        <w:rPr>
          <w:rFonts w:cs="Arial"/>
          <w:color w:val="000000"/>
        </w:rPr>
        <w:t>&lt;</w:t>
      </w:r>
      <w:proofErr w:type="spellStart"/>
      <w:r w:rsidR="00F642A2" w:rsidRPr="00F642A2">
        <w:rPr>
          <w:rFonts w:cs="Arial"/>
          <w:color w:val="000000"/>
        </w:rPr>
        <w:t>div</w:t>
      </w:r>
      <w:proofErr w:type="spellEnd"/>
      <w:r w:rsidR="00F642A2" w:rsidRPr="00F642A2">
        <w:rPr>
          <w:rFonts w:cs="Arial"/>
          <w:color w:val="000000"/>
        </w:rPr>
        <w:t xml:space="preserve"> </w:t>
      </w:r>
      <w:proofErr w:type="spellStart"/>
      <w:r w:rsidR="00F642A2" w:rsidRPr="00F642A2">
        <w:rPr>
          <w:rFonts w:cs="Arial"/>
          <w:color w:val="000000"/>
        </w:rPr>
        <w:t>class</w:t>
      </w:r>
      <w:proofErr w:type="spellEnd"/>
      <w:r w:rsidR="00F642A2" w:rsidRPr="00F642A2">
        <w:rPr>
          <w:rFonts w:cs="Arial"/>
          <w:color w:val="000000"/>
        </w:rPr>
        <w:t>="</w:t>
      </w:r>
      <w:proofErr w:type="spellStart"/>
      <w:r w:rsidR="00F642A2" w:rsidRPr="00F642A2">
        <w:rPr>
          <w:rFonts w:cs="Arial"/>
          <w:color w:val="000000"/>
        </w:rPr>
        <w:t>titoldiasessio</w:t>
      </w:r>
      <w:proofErr w:type="spellEnd"/>
      <w:r w:rsidR="00F642A2" w:rsidRPr="00F642A2">
        <w:rPr>
          <w:rFonts w:cs="Arial"/>
          <w:color w:val="000000"/>
        </w:rPr>
        <w:t>"&gt;</w:t>
      </w:r>
    </w:p>
    <w:p w14:paraId="45169CD2" w14:textId="41D96180" w:rsidR="00F642A2" w:rsidRPr="00F642A2" w:rsidRDefault="00F642A2" w:rsidP="00F642A2">
      <w:pPr>
        <w:pStyle w:val="Emphasis"/>
        <w:rPr>
          <w:rFonts w:cs="Arial"/>
          <w:color w:val="000000"/>
        </w:rPr>
      </w:pPr>
      <w:r w:rsidRPr="00F642A2">
        <w:rPr>
          <w:rFonts w:cs="Arial"/>
          <w:color w:val="000000"/>
        </w:rPr>
        <w:t xml:space="preserve">            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proofErr w:type="gramStart"/>
      <w:r w:rsidRPr="00F642A2">
        <w:rPr>
          <w:rFonts w:cs="Arial"/>
          <w:color w:val="000000"/>
        </w:rPr>
        <w:t>Lunes,  9</w:t>
      </w:r>
      <w:proofErr w:type="gramEnd"/>
      <w:r w:rsidRPr="00F642A2">
        <w:rPr>
          <w:rFonts w:cs="Arial"/>
          <w:color w:val="000000"/>
        </w:rPr>
        <w:t xml:space="preserve"> de noviembre de 2020</w:t>
      </w:r>
    </w:p>
    <w:p w14:paraId="1C2A1E95" w14:textId="34F607BC" w:rsidR="00F11DD3" w:rsidRDefault="00F642A2" w:rsidP="00F642A2">
      <w:pPr>
        <w:pStyle w:val="Emphasis"/>
        <w:rPr>
          <w:rFonts w:cs="Arial"/>
          <w:color w:val="000000"/>
        </w:rPr>
      </w:pPr>
      <w:r w:rsidRPr="00F642A2">
        <w:rPr>
          <w:rFonts w:cs="Arial"/>
          <w:color w:val="000000"/>
        </w:rPr>
        <w:lastRenderedPageBreak/>
        <w:t xml:space="preserve">          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F642A2">
        <w:rPr>
          <w:rFonts w:cs="Arial"/>
          <w:color w:val="000000"/>
        </w:rPr>
        <w:t xml:space="preserve"> &lt;/</w:t>
      </w:r>
      <w:proofErr w:type="spellStart"/>
      <w:r w:rsidRPr="00F642A2">
        <w:rPr>
          <w:rFonts w:cs="Arial"/>
          <w:color w:val="000000"/>
        </w:rPr>
        <w:t>div</w:t>
      </w:r>
      <w:proofErr w:type="spellEnd"/>
      <w:r w:rsidRPr="00F642A2">
        <w:rPr>
          <w:rFonts w:cs="Arial"/>
          <w:color w:val="000000"/>
        </w:rPr>
        <w:t>&gt;</w:t>
      </w:r>
    </w:p>
    <w:p w14:paraId="767D52BC" w14:textId="77777777" w:rsidR="00F642A2" w:rsidRPr="00F642A2" w:rsidRDefault="00F642A2" w:rsidP="00F642A2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F642A2">
        <w:rPr>
          <w:rFonts w:cs="Arial"/>
          <w:color w:val="000000"/>
        </w:rPr>
        <w:t>&lt;</w:t>
      </w:r>
      <w:proofErr w:type="spellStart"/>
      <w:r w:rsidRPr="00F642A2">
        <w:rPr>
          <w:rFonts w:cs="Arial"/>
          <w:color w:val="000000"/>
        </w:rPr>
        <w:t>div</w:t>
      </w:r>
      <w:proofErr w:type="spellEnd"/>
      <w:r w:rsidRPr="00F642A2">
        <w:rPr>
          <w:rFonts w:cs="Arial"/>
          <w:color w:val="000000"/>
        </w:rPr>
        <w:t xml:space="preserve"> </w:t>
      </w:r>
      <w:proofErr w:type="spellStart"/>
      <w:r w:rsidRPr="00F642A2">
        <w:rPr>
          <w:rFonts w:cs="Arial"/>
          <w:color w:val="000000"/>
        </w:rPr>
        <w:t>class</w:t>
      </w:r>
      <w:proofErr w:type="spellEnd"/>
      <w:r w:rsidRPr="00F642A2">
        <w:rPr>
          <w:rFonts w:cs="Arial"/>
          <w:color w:val="000000"/>
        </w:rPr>
        <w:t>="</w:t>
      </w:r>
      <w:proofErr w:type="spellStart"/>
      <w:r w:rsidRPr="00F642A2">
        <w:rPr>
          <w:rFonts w:cs="Arial"/>
          <w:color w:val="000000"/>
        </w:rPr>
        <w:t>titolhorasessio</w:t>
      </w:r>
      <w:proofErr w:type="spellEnd"/>
      <w:r w:rsidRPr="00F642A2">
        <w:rPr>
          <w:rFonts w:cs="Arial"/>
          <w:color w:val="000000"/>
        </w:rPr>
        <w:t>"&gt;</w:t>
      </w:r>
    </w:p>
    <w:p w14:paraId="40DBE724" w14:textId="56FDA650" w:rsidR="00F642A2" w:rsidRPr="00F642A2" w:rsidRDefault="00F642A2" w:rsidP="00F642A2">
      <w:pPr>
        <w:pStyle w:val="Emphasis"/>
        <w:rPr>
          <w:rFonts w:cs="Arial"/>
          <w:color w:val="000000"/>
        </w:rPr>
      </w:pPr>
      <w:r w:rsidRPr="00F642A2">
        <w:rPr>
          <w:rFonts w:cs="Arial"/>
          <w:color w:val="000000"/>
        </w:rPr>
        <w:t xml:space="preserve">             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F642A2">
        <w:rPr>
          <w:rFonts w:cs="Arial"/>
          <w:color w:val="000000"/>
        </w:rPr>
        <w:t>Sesión 20:00 h</w:t>
      </w:r>
    </w:p>
    <w:p w14:paraId="1E1F227C" w14:textId="41D85CAC" w:rsidR="006C3749" w:rsidRDefault="00F642A2" w:rsidP="00F642A2">
      <w:pPr>
        <w:pStyle w:val="Emphasis"/>
        <w:rPr>
          <w:rFonts w:cs="Arial"/>
          <w:color w:val="000000"/>
        </w:rPr>
      </w:pPr>
      <w:r w:rsidRPr="00F642A2">
        <w:rPr>
          <w:rFonts w:cs="Arial"/>
          <w:color w:val="000000"/>
        </w:rPr>
        <w:t xml:space="preserve">            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F642A2">
        <w:rPr>
          <w:rFonts w:cs="Arial"/>
          <w:color w:val="000000"/>
        </w:rPr>
        <w:t>&lt;/</w:t>
      </w:r>
      <w:proofErr w:type="spellStart"/>
      <w:r w:rsidRPr="00F642A2">
        <w:rPr>
          <w:rFonts w:cs="Arial"/>
          <w:color w:val="000000"/>
        </w:rPr>
        <w:t>div</w:t>
      </w:r>
      <w:proofErr w:type="spellEnd"/>
      <w:r w:rsidRPr="00F642A2">
        <w:rPr>
          <w:rFonts w:cs="Arial"/>
          <w:color w:val="000000"/>
        </w:rPr>
        <w:t>&gt;</w:t>
      </w:r>
    </w:p>
    <w:p w14:paraId="24680C7A" w14:textId="24783818" w:rsidR="00221C1A" w:rsidRPr="00221C1A" w:rsidRDefault="00221C1A" w:rsidP="00F642A2">
      <w:pPr>
        <w:pStyle w:val="Emphasis"/>
        <w:rPr>
          <w:rFonts w:cs="Arial"/>
          <w:b/>
          <w:bCs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proofErr w:type="gramStart"/>
      <w:r w:rsidRPr="00221C1A">
        <w:rPr>
          <w:rFonts w:cs="Arial"/>
          <w:b/>
          <w:bCs/>
          <w:color w:val="000000"/>
        </w:rPr>
        <w:t>Link</w:t>
      </w:r>
      <w:proofErr w:type="gramEnd"/>
      <w:r w:rsidRPr="00221C1A">
        <w:rPr>
          <w:rFonts w:cs="Arial"/>
          <w:b/>
          <w:bCs/>
          <w:color w:val="000000"/>
        </w:rPr>
        <w:t xml:space="preserve"> </w:t>
      </w:r>
    </w:p>
    <w:p w14:paraId="1EE43060" w14:textId="28A24947" w:rsidR="006C3749" w:rsidRDefault="00F642A2" w:rsidP="001627FD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F642A2">
        <w:rPr>
          <w:rFonts w:cs="Arial"/>
          <w:color w:val="000000"/>
        </w:rPr>
        <w:t xml:space="preserve">&lt;a </w:t>
      </w:r>
      <w:proofErr w:type="spellStart"/>
      <w:r w:rsidRPr="00F642A2">
        <w:rPr>
          <w:rFonts w:cs="Arial"/>
          <w:color w:val="000000"/>
        </w:rPr>
        <w:t>class</w:t>
      </w:r>
      <w:proofErr w:type="spellEnd"/>
      <w:r w:rsidRPr="00F642A2">
        <w:rPr>
          <w:rFonts w:cs="Arial"/>
          <w:color w:val="000000"/>
        </w:rPr>
        <w:t>="</w:t>
      </w:r>
      <w:proofErr w:type="spellStart"/>
      <w:r w:rsidRPr="00221C1A">
        <w:rPr>
          <w:rFonts w:cs="Arial"/>
          <w:b/>
          <w:bCs/>
          <w:color w:val="000000"/>
        </w:rPr>
        <w:t>buttonBig</w:t>
      </w:r>
      <w:proofErr w:type="spellEnd"/>
      <w:r w:rsidRPr="00F642A2">
        <w:rPr>
          <w:rFonts w:cs="Arial"/>
          <w:color w:val="000000"/>
        </w:rPr>
        <w:t>" href="https://operaoviedo.koobin.com/index.php?action=PU_evento&amp;amp;Ev_id=422"&gt;</w:t>
      </w:r>
      <w:r w:rsidR="006C3749"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</w:p>
    <w:p w14:paraId="16982038" w14:textId="5CD8D766" w:rsidR="00F642A2" w:rsidRDefault="00221C1A" w:rsidP="00F57C90">
      <w:pPr>
        <w:pStyle w:val="Emphasis"/>
        <w:numPr>
          <w:ilvl w:val="0"/>
          <w:numId w:val="17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El </w:t>
      </w:r>
      <w:proofErr w:type="spellStart"/>
      <w:r>
        <w:rPr>
          <w:rFonts w:cs="Arial"/>
          <w:color w:val="000000"/>
        </w:rPr>
        <w:t>patró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és</w:t>
      </w:r>
      <w:proofErr w:type="spellEnd"/>
    </w:p>
    <w:p w14:paraId="05CC3AA3" w14:textId="2797D195" w:rsidR="00221C1A" w:rsidRDefault="002273DC" w:rsidP="002273DC">
      <w:pPr>
        <w:pStyle w:val="Emphasis"/>
        <w:ind w:firstLine="720"/>
        <w:rPr>
          <w:rFonts w:cs="Arial"/>
          <w:color w:val="000000"/>
        </w:rPr>
      </w:pPr>
      <w:hyperlink r:id="rId11" w:history="1">
        <w:r w:rsidRPr="00A851D2">
          <w:rPr>
            <w:rStyle w:val="Hipervnculo"/>
            <w:rFonts w:cs="Arial"/>
          </w:rPr>
          <w:t>https://operaoviedo.koobin.com/index.php?action=PU_evento&amp;amp;Ev_id=</w:t>
        </w:r>
      </w:hyperlink>
    </w:p>
    <w:p w14:paraId="44CE5B70" w14:textId="77777777" w:rsidR="00221C1A" w:rsidRDefault="00221C1A" w:rsidP="00221C1A">
      <w:pPr>
        <w:pStyle w:val="Emphasis"/>
        <w:rPr>
          <w:rFonts w:cs="Arial"/>
          <w:color w:val="000000"/>
        </w:rPr>
      </w:pPr>
    </w:p>
    <w:p w14:paraId="163CE972" w14:textId="2B67B5E0" w:rsidR="00B45F69" w:rsidRPr="006C3749" w:rsidRDefault="00B45F69" w:rsidP="001627FD">
      <w:pPr>
        <w:pStyle w:val="Emphasis"/>
        <w:rPr>
          <w:rFonts w:cs="Arial"/>
          <w:b/>
          <w:bCs/>
          <w:color w:val="000000"/>
        </w:rPr>
      </w:pPr>
      <w:r>
        <w:rPr>
          <w:rFonts w:cs="Arial"/>
          <w:color w:val="000000"/>
        </w:rPr>
        <w:tab/>
      </w:r>
      <w:r w:rsidRPr="006C3749">
        <w:rPr>
          <w:rFonts w:cs="Arial"/>
          <w:b/>
          <w:bCs/>
          <w:color w:val="000000"/>
        </w:rPr>
        <w:t xml:space="preserve">Madame </w:t>
      </w:r>
      <w:proofErr w:type="spellStart"/>
      <w:r w:rsidRPr="006C3749">
        <w:rPr>
          <w:rFonts w:cs="Arial"/>
          <w:b/>
          <w:bCs/>
          <w:color w:val="000000"/>
        </w:rPr>
        <w:t>Butterfly</w:t>
      </w:r>
      <w:proofErr w:type="spellEnd"/>
      <w:r w:rsidRPr="006C3749">
        <w:rPr>
          <w:rFonts w:cs="Arial"/>
          <w:b/>
          <w:bCs/>
          <w:color w:val="000000"/>
        </w:rPr>
        <w:t xml:space="preserve"> 09/11 20:00 </w:t>
      </w:r>
      <w:r w:rsidRPr="006C3749">
        <w:rPr>
          <w:rFonts w:cs="Arial"/>
          <w:b/>
          <w:bCs/>
          <w:color w:val="000000"/>
        </w:rPr>
        <w:sym w:font="Wingdings" w:char="F0E0"/>
      </w:r>
      <w:r w:rsidRPr="006C3749">
        <w:rPr>
          <w:rFonts w:cs="Arial"/>
          <w:b/>
          <w:bCs/>
          <w:color w:val="000000"/>
        </w:rPr>
        <w:t xml:space="preserve"> </w:t>
      </w:r>
      <w:proofErr w:type="spellStart"/>
      <w:r w:rsidRPr="006C3749">
        <w:rPr>
          <w:rFonts w:cs="Arial"/>
          <w:b/>
          <w:bCs/>
          <w:color w:val="000000"/>
        </w:rPr>
        <w:t>patró</w:t>
      </w:r>
      <w:proofErr w:type="spellEnd"/>
      <w:r w:rsidRPr="006C3749">
        <w:rPr>
          <w:rFonts w:cs="Arial"/>
          <w:b/>
          <w:bCs/>
          <w:color w:val="000000"/>
        </w:rPr>
        <w:t xml:space="preserve"> per a </w:t>
      </w:r>
      <w:proofErr w:type="spellStart"/>
      <w:r w:rsidRPr="006C3749">
        <w:rPr>
          <w:rFonts w:cs="Arial"/>
          <w:b/>
          <w:bCs/>
          <w:color w:val="000000"/>
        </w:rPr>
        <w:t>preus</w:t>
      </w:r>
      <w:proofErr w:type="spellEnd"/>
      <w:r w:rsidRPr="006C3749">
        <w:rPr>
          <w:rFonts w:cs="Arial"/>
          <w:b/>
          <w:bCs/>
          <w:color w:val="000000"/>
        </w:rPr>
        <w:t xml:space="preserve"> </w:t>
      </w:r>
    </w:p>
    <w:p w14:paraId="7217FC70" w14:textId="287DB96C" w:rsidR="00ED62ED" w:rsidRDefault="00ED62ED" w:rsidP="001627FD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proofErr w:type="gramStart"/>
      <w:r>
        <w:rPr>
          <w:rFonts w:cs="Arial"/>
          <w:color w:val="000000"/>
        </w:rPr>
        <w:t>Recinto :</w:t>
      </w:r>
      <w:proofErr w:type="gramEnd"/>
      <w:r>
        <w:rPr>
          <w:rFonts w:cs="Arial"/>
          <w:color w:val="000000"/>
        </w:rPr>
        <w:t xml:space="preserve"> </w:t>
      </w:r>
      <w:r w:rsidRPr="00ED62ED">
        <w:rPr>
          <w:rFonts w:cs="Arial"/>
          <w:color w:val="000000"/>
        </w:rPr>
        <w:t xml:space="preserve">  &lt;meta </w:t>
      </w:r>
      <w:proofErr w:type="spellStart"/>
      <w:r w:rsidRPr="00ED62ED">
        <w:rPr>
          <w:rFonts w:cs="Arial"/>
          <w:color w:val="000000"/>
        </w:rPr>
        <w:t>content</w:t>
      </w:r>
      <w:proofErr w:type="spellEnd"/>
      <w:r w:rsidRPr="00ED62ED">
        <w:rPr>
          <w:rFonts w:cs="Arial"/>
          <w:color w:val="000000"/>
        </w:rPr>
        <w:t xml:space="preserve">="Ópera de Oviedo" </w:t>
      </w:r>
      <w:proofErr w:type="spellStart"/>
      <w:r w:rsidRPr="00ED62ED">
        <w:rPr>
          <w:rFonts w:cs="Arial"/>
          <w:color w:val="000000"/>
        </w:rPr>
        <w:t>property</w:t>
      </w:r>
      <w:proofErr w:type="spellEnd"/>
      <w:r w:rsidRPr="00ED62ED">
        <w:rPr>
          <w:rFonts w:cs="Arial"/>
          <w:color w:val="000000"/>
        </w:rPr>
        <w:t>="</w:t>
      </w:r>
      <w:proofErr w:type="spellStart"/>
      <w:r w:rsidRPr="00ED62ED">
        <w:rPr>
          <w:rFonts w:cs="Arial"/>
          <w:color w:val="000000"/>
        </w:rPr>
        <w:t>og:site_name</w:t>
      </w:r>
      <w:proofErr w:type="spellEnd"/>
      <w:r w:rsidRPr="00ED62ED">
        <w:rPr>
          <w:rFonts w:cs="Arial"/>
          <w:color w:val="000000"/>
        </w:rPr>
        <w:t>"/&gt;</w:t>
      </w:r>
    </w:p>
    <w:p w14:paraId="39D13672" w14:textId="0334A274" w:rsidR="00B45F69" w:rsidRDefault="00B45F69" w:rsidP="001627FD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proofErr w:type="gramStart"/>
      <w:r>
        <w:rPr>
          <w:rFonts w:cs="Arial"/>
          <w:color w:val="000000"/>
        </w:rPr>
        <w:t>Evento :</w:t>
      </w:r>
      <w:proofErr w:type="gram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Title</w:t>
      </w:r>
      <w:proofErr w:type="spellEnd"/>
    </w:p>
    <w:p w14:paraId="1548F457" w14:textId="671013AC" w:rsidR="00B45F69" w:rsidRDefault="00B45F69" w:rsidP="001627FD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  <w:t xml:space="preserve"> </w:t>
      </w:r>
      <w:r w:rsidRPr="00B45F69">
        <w:rPr>
          <w:rFonts w:cs="Arial"/>
          <w:color w:val="000000"/>
        </w:rPr>
        <w:t xml:space="preserve">&lt;meta </w:t>
      </w:r>
      <w:proofErr w:type="spellStart"/>
      <w:r w:rsidRPr="00B45F69">
        <w:rPr>
          <w:rFonts w:cs="Arial"/>
          <w:color w:val="000000"/>
        </w:rPr>
        <w:t>content</w:t>
      </w:r>
      <w:proofErr w:type="spellEnd"/>
      <w:r w:rsidRPr="00B45F69">
        <w:rPr>
          <w:rFonts w:cs="Arial"/>
          <w:color w:val="000000"/>
        </w:rPr>
        <w:t xml:space="preserve">="Madama </w:t>
      </w:r>
      <w:proofErr w:type="spellStart"/>
      <w:r w:rsidRPr="00B45F69">
        <w:rPr>
          <w:rFonts w:cs="Arial"/>
          <w:color w:val="000000"/>
        </w:rPr>
        <w:t>butterfly</w:t>
      </w:r>
      <w:proofErr w:type="spellEnd"/>
      <w:r w:rsidRPr="00B45F69">
        <w:rPr>
          <w:rFonts w:cs="Arial"/>
          <w:color w:val="000000"/>
        </w:rPr>
        <w:t xml:space="preserve">" </w:t>
      </w:r>
      <w:proofErr w:type="spellStart"/>
      <w:r w:rsidRPr="00B45F69">
        <w:rPr>
          <w:rFonts w:cs="Arial"/>
          <w:color w:val="000000"/>
        </w:rPr>
        <w:t>property</w:t>
      </w:r>
      <w:proofErr w:type="spellEnd"/>
      <w:r w:rsidRPr="00B45F69">
        <w:rPr>
          <w:rFonts w:cs="Arial"/>
          <w:color w:val="000000"/>
        </w:rPr>
        <w:t>="</w:t>
      </w:r>
      <w:proofErr w:type="spellStart"/>
      <w:proofErr w:type="gramStart"/>
      <w:r w:rsidRPr="00B45F69">
        <w:rPr>
          <w:rFonts w:cs="Arial"/>
          <w:color w:val="000000"/>
        </w:rPr>
        <w:t>og:title</w:t>
      </w:r>
      <w:proofErr w:type="spellEnd"/>
      <w:proofErr w:type="gramEnd"/>
      <w:r w:rsidRPr="00B45F69">
        <w:rPr>
          <w:rFonts w:cs="Arial"/>
          <w:color w:val="000000"/>
        </w:rPr>
        <w:t>"/&gt;</w:t>
      </w:r>
    </w:p>
    <w:p w14:paraId="552E9FE5" w14:textId="77777777" w:rsidR="00B45F69" w:rsidRPr="00B45F69" w:rsidRDefault="00B45F69" w:rsidP="00B45F69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proofErr w:type="gramStart"/>
      <w:r>
        <w:rPr>
          <w:rFonts w:cs="Arial"/>
          <w:color w:val="000000"/>
        </w:rPr>
        <w:t>Sesión :</w:t>
      </w:r>
      <w:proofErr w:type="gramEnd"/>
      <w:r>
        <w:rPr>
          <w:rFonts w:cs="Arial"/>
          <w:color w:val="000000"/>
        </w:rPr>
        <w:t xml:space="preserve"> </w:t>
      </w:r>
      <w:r w:rsidRPr="00B45F69">
        <w:rPr>
          <w:rFonts w:cs="Arial"/>
          <w:color w:val="000000"/>
        </w:rPr>
        <w:t>&lt;</w:t>
      </w:r>
      <w:proofErr w:type="spellStart"/>
      <w:r w:rsidRPr="00B45F69">
        <w:rPr>
          <w:rFonts w:cs="Arial"/>
          <w:color w:val="000000"/>
        </w:rPr>
        <w:t>span</w:t>
      </w:r>
      <w:proofErr w:type="spellEnd"/>
      <w:r w:rsidRPr="00B45F69">
        <w:rPr>
          <w:rFonts w:cs="Arial"/>
          <w:color w:val="000000"/>
        </w:rPr>
        <w:t xml:space="preserve"> </w:t>
      </w:r>
      <w:proofErr w:type="spellStart"/>
      <w:r w:rsidRPr="00B45F69">
        <w:rPr>
          <w:rFonts w:cs="Arial"/>
          <w:color w:val="000000"/>
        </w:rPr>
        <w:t>class</w:t>
      </w:r>
      <w:proofErr w:type="spellEnd"/>
      <w:r w:rsidRPr="00B45F69">
        <w:rPr>
          <w:rFonts w:cs="Arial"/>
          <w:color w:val="000000"/>
        </w:rPr>
        <w:t>="</w:t>
      </w:r>
      <w:proofErr w:type="spellStart"/>
      <w:r w:rsidRPr="00B45F69">
        <w:rPr>
          <w:rFonts w:cs="Arial"/>
          <w:color w:val="000000"/>
        </w:rPr>
        <w:t>eventoTaronja</w:t>
      </w:r>
      <w:proofErr w:type="spellEnd"/>
      <w:r w:rsidRPr="00B45F69">
        <w:rPr>
          <w:rFonts w:cs="Arial"/>
          <w:color w:val="000000"/>
        </w:rPr>
        <w:t>"&gt;</w:t>
      </w:r>
    </w:p>
    <w:p w14:paraId="78B8F106" w14:textId="01C255C6" w:rsidR="00B45F69" w:rsidRPr="00B45F69" w:rsidRDefault="00B45F69" w:rsidP="00B45F69">
      <w:pPr>
        <w:pStyle w:val="Emphasis"/>
        <w:rPr>
          <w:rFonts w:cs="Arial"/>
          <w:color w:val="000000"/>
        </w:rPr>
      </w:pPr>
      <w:r w:rsidRPr="00B45F69">
        <w:rPr>
          <w:rFonts w:cs="Arial"/>
          <w:color w:val="000000"/>
        </w:rPr>
        <w:t xml:space="preserve">     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B45F69">
        <w:rPr>
          <w:rFonts w:cs="Arial"/>
          <w:color w:val="000000"/>
        </w:rPr>
        <w:t xml:space="preserve"> </w:t>
      </w:r>
      <w:proofErr w:type="gramStart"/>
      <w:r w:rsidRPr="00B45F69">
        <w:rPr>
          <w:rFonts w:cs="Arial"/>
          <w:color w:val="000000"/>
        </w:rPr>
        <w:t>lunes,  9</w:t>
      </w:r>
      <w:proofErr w:type="gramEnd"/>
      <w:r w:rsidRPr="00B45F69">
        <w:rPr>
          <w:rFonts w:cs="Arial"/>
          <w:color w:val="000000"/>
        </w:rPr>
        <w:t xml:space="preserve"> de noviembre de 2020, 20:00 h</w:t>
      </w:r>
    </w:p>
    <w:p w14:paraId="29B6C713" w14:textId="0BC7E66F" w:rsidR="00B45F69" w:rsidRDefault="00B45F69" w:rsidP="00B45F69">
      <w:pPr>
        <w:pStyle w:val="Emphasis"/>
        <w:rPr>
          <w:rFonts w:cs="Arial"/>
          <w:color w:val="000000"/>
        </w:rPr>
      </w:pPr>
      <w:r w:rsidRPr="00B45F69">
        <w:rPr>
          <w:rFonts w:cs="Arial"/>
          <w:color w:val="000000"/>
        </w:rPr>
        <w:t xml:space="preserve">     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B45F69">
        <w:rPr>
          <w:rFonts w:cs="Arial"/>
          <w:color w:val="000000"/>
        </w:rPr>
        <w:t>&lt;/</w:t>
      </w:r>
      <w:proofErr w:type="spellStart"/>
      <w:r w:rsidRPr="00B45F69">
        <w:rPr>
          <w:rFonts w:cs="Arial"/>
          <w:color w:val="000000"/>
        </w:rPr>
        <w:t>span</w:t>
      </w:r>
      <w:proofErr w:type="spellEnd"/>
      <w:r w:rsidRPr="00B45F69">
        <w:rPr>
          <w:rFonts w:cs="Arial"/>
          <w:color w:val="000000"/>
        </w:rPr>
        <w:t>&gt;</w:t>
      </w:r>
    </w:p>
    <w:p w14:paraId="25527CE8" w14:textId="745A882F" w:rsidR="00B45F69" w:rsidRDefault="00B45F69" w:rsidP="001627FD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="00ED62ED">
        <w:rPr>
          <w:rFonts w:cs="Arial"/>
          <w:color w:val="000000"/>
        </w:rPr>
        <w:t xml:space="preserve">Zona </w:t>
      </w:r>
      <w:proofErr w:type="gramStart"/>
      <w:r w:rsidR="00ED62ED">
        <w:rPr>
          <w:rFonts w:cs="Arial"/>
          <w:color w:val="000000"/>
        </w:rPr>
        <w:t>Preu :</w:t>
      </w:r>
      <w:proofErr w:type="gramEnd"/>
      <w:r w:rsidR="00ED62ED" w:rsidRPr="00ED62ED">
        <w:t xml:space="preserve"> </w:t>
      </w:r>
      <w:proofErr w:type="spellStart"/>
      <w:r w:rsidR="00ED62ED" w:rsidRPr="00ED62ED">
        <w:rPr>
          <w:rFonts w:cs="Arial"/>
          <w:color w:val="000000"/>
        </w:rPr>
        <w:t>class</w:t>
      </w:r>
      <w:proofErr w:type="spellEnd"/>
      <w:r w:rsidR="00ED62ED" w:rsidRPr="00ED62ED">
        <w:rPr>
          <w:rFonts w:cs="Arial"/>
          <w:color w:val="000000"/>
        </w:rPr>
        <w:t>="</w:t>
      </w:r>
      <w:proofErr w:type="spellStart"/>
      <w:r w:rsidR="00ED62ED" w:rsidRPr="00ED62ED">
        <w:rPr>
          <w:rFonts w:cs="Arial"/>
          <w:color w:val="000000"/>
        </w:rPr>
        <w:t>areaNom</w:t>
      </w:r>
      <w:proofErr w:type="spellEnd"/>
      <w:r w:rsidR="00ED62ED" w:rsidRPr="00ED62ED">
        <w:rPr>
          <w:rFonts w:cs="Arial"/>
          <w:color w:val="000000"/>
        </w:rPr>
        <w:t>"</w:t>
      </w:r>
      <w:r w:rsidR="00ED62ED">
        <w:rPr>
          <w:rFonts w:cs="Arial"/>
          <w:color w:val="000000"/>
        </w:rPr>
        <w:t xml:space="preserve"> (bucle por </w:t>
      </w:r>
      <w:proofErr w:type="spellStart"/>
      <w:r w:rsidR="00ED62ED" w:rsidRPr="00ED62ED">
        <w:rPr>
          <w:rFonts w:cs="Arial"/>
          <w:color w:val="000000"/>
        </w:rPr>
        <w:t>class</w:t>
      </w:r>
      <w:proofErr w:type="spellEnd"/>
      <w:r w:rsidR="00ED62ED" w:rsidRPr="00ED62ED">
        <w:rPr>
          <w:rFonts w:cs="Arial"/>
          <w:color w:val="000000"/>
        </w:rPr>
        <w:t>="</w:t>
      </w:r>
      <w:proofErr w:type="spellStart"/>
      <w:r w:rsidR="00ED62ED" w:rsidRPr="00ED62ED">
        <w:rPr>
          <w:rFonts w:cs="Arial"/>
          <w:color w:val="000000"/>
        </w:rPr>
        <w:t>seleccioarea</w:t>
      </w:r>
      <w:proofErr w:type="spellEnd"/>
      <w:r w:rsidR="00ED62ED" w:rsidRPr="00ED62ED">
        <w:rPr>
          <w:rFonts w:cs="Arial"/>
          <w:color w:val="000000"/>
        </w:rPr>
        <w:t xml:space="preserve"> </w:t>
      </w:r>
      <w:proofErr w:type="spellStart"/>
      <w:r w:rsidR="00ED62ED" w:rsidRPr="00ED62ED">
        <w:rPr>
          <w:rFonts w:cs="Arial"/>
          <w:color w:val="000000"/>
        </w:rPr>
        <w:t>corner</w:t>
      </w:r>
      <w:proofErr w:type="spellEnd"/>
      <w:r w:rsidR="00ED62ED" w:rsidRPr="00ED62ED">
        <w:rPr>
          <w:rFonts w:cs="Arial"/>
          <w:color w:val="000000"/>
        </w:rPr>
        <w:t>"</w:t>
      </w:r>
      <w:r w:rsidR="00ED62ED">
        <w:rPr>
          <w:rFonts w:cs="Arial"/>
          <w:color w:val="000000"/>
        </w:rPr>
        <w:t>)</w:t>
      </w:r>
    </w:p>
    <w:p w14:paraId="3496B152" w14:textId="77777777" w:rsidR="006C3749" w:rsidRPr="006C3749" w:rsidRDefault="00ED62ED" w:rsidP="006C3749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proofErr w:type="gramStart"/>
      <w:r w:rsidR="006C3749">
        <w:rPr>
          <w:rFonts w:cs="Arial"/>
          <w:color w:val="000000"/>
        </w:rPr>
        <w:t>Preu :</w:t>
      </w:r>
      <w:proofErr w:type="gramEnd"/>
      <w:r w:rsidR="006C3749">
        <w:rPr>
          <w:rFonts w:cs="Arial"/>
          <w:color w:val="000000"/>
        </w:rPr>
        <w:t xml:space="preserve"> </w:t>
      </w:r>
      <w:r w:rsidR="006C3749" w:rsidRPr="006C3749">
        <w:rPr>
          <w:rFonts w:cs="Arial"/>
          <w:color w:val="000000"/>
        </w:rPr>
        <w:t>&lt;</w:t>
      </w:r>
      <w:proofErr w:type="spellStart"/>
      <w:r w:rsidR="006C3749" w:rsidRPr="006C3749">
        <w:rPr>
          <w:rFonts w:cs="Arial"/>
          <w:color w:val="000000"/>
        </w:rPr>
        <w:t>div</w:t>
      </w:r>
      <w:proofErr w:type="spellEnd"/>
      <w:r w:rsidR="006C3749" w:rsidRPr="006C3749">
        <w:rPr>
          <w:rFonts w:cs="Arial"/>
          <w:color w:val="000000"/>
        </w:rPr>
        <w:t xml:space="preserve"> </w:t>
      </w:r>
      <w:proofErr w:type="spellStart"/>
      <w:r w:rsidR="006C3749" w:rsidRPr="006C3749">
        <w:rPr>
          <w:rFonts w:cs="Arial"/>
          <w:color w:val="000000"/>
        </w:rPr>
        <w:t>class</w:t>
      </w:r>
      <w:proofErr w:type="spellEnd"/>
      <w:r w:rsidR="006C3749" w:rsidRPr="006C3749">
        <w:rPr>
          <w:rFonts w:cs="Arial"/>
          <w:color w:val="000000"/>
        </w:rPr>
        <w:t>="</w:t>
      </w:r>
      <w:proofErr w:type="spellStart"/>
      <w:r w:rsidR="006C3749" w:rsidRPr="006C3749">
        <w:rPr>
          <w:rFonts w:cs="Arial"/>
          <w:color w:val="000000"/>
        </w:rPr>
        <w:t>areaPreu</w:t>
      </w:r>
      <w:proofErr w:type="spellEnd"/>
      <w:r w:rsidR="006C3749" w:rsidRPr="006C3749">
        <w:rPr>
          <w:rFonts w:cs="Arial"/>
          <w:color w:val="000000"/>
        </w:rPr>
        <w:t>"&gt;</w:t>
      </w:r>
    </w:p>
    <w:p w14:paraId="141D77AD" w14:textId="3F5D9863" w:rsidR="006C3749" w:rsidRPr="006C3749" w:rsidRDefault="006C3749" w:rsidP="006C3749">
      <w:pPr>
        <w:pStyle w:val="Emphasis"/>
        <w:rPr>
          <w:rFonts w:cs="Arial"/>
          <w:color w:val="000000"/>
        </w:rPr>
      </w:pPr>
      <w:r w:rsidRPr="006C3749">
        <w:rPr>
          <w:rFonts w:cs="Arial"/>
          <w:color w:val="000000"/>
        </w:rPr>
        <w:t xml:space="preserve">          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6C3749">
        <w:rPr>
          <w:rFonts w:cs="Arial"/>
          <w:color w:val="000000"/>
        </w:rPr>
        <w:t>Precio:</w:t>
      </w:r>
    </w:p>
    <w:p w14:paraId="4984D601" w14:textId="6A11FE72" w:rsidR="006C3749" w:rsidRPr="006C3749" w:rsidRDefault="006C3749" w:rsidP="006C3749">
      <w:pPr>
        <w:pStyle w:val="Emphasis"/>
        <w:rPr>
          <w:rFonts w:cs="Arial"/>
          <w:color w:val="000000"/>
        </w:rPr>
      </w:pPr>
      <w:r w:rsidRPr="006C3749">
        <w:rPr>
          <w:rFonts w:cs="Arial"/>
          <w:color w:val="000000"/>
        </w:rPr>
        <w:t xml:space="preserve">          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6C3749">
        <w:rPr>
          <w:rFonts w:cs="Arial"/>
          <w:color w:val="000000"/>
        </w:rPr>
        <w:t>&lt;</w:t>
      </w:r>
      <w:proofErr w:type="spellStart"/>
      <w:r w:rsidRPr="006C3749">
        <w:rPr>
          <w:rFonts w:cs="Arial"/>
          <w:color w:val="000000"/>
        </w:rPr>
        <w:t>strong</w:t>
      </w:r>
      <w:proofErr w:type="spellEnd"/>
      <w:r w:rsidRPr="006C3749">
        <w:rPr>
          <w:rFonts w:cs="Arial"/>
          <w:color w:val="000000"/>
        </w:rPr>
        <w:t xml:space="preserve"> </w:t>
      </w:r>
      <w:proofErr w:type="spellStart"/>
      <w:r w:rsidRPr="006C3749">
        <w:rPr>
          <w:rFonts w:cs="Arial"/>
          <w:color w:val="000000"/>
        </w:rPr>
        <w:t>class</w:t>
      </w:r>
      <w:proofErr w:type="spellEnd"/>
      <w:r w:rsidRPr="006C3749">
        <w:rPr>
          <w:rFonts w:cs="Arial"/>
          <w:color w:val="000000"/>
        </w:rPr>
        <w:t>="</w:t>
      </w:r>
      <w:proofErr w:type="spellStart"/>
      <w:r w:rsidRPr="006C3749">
        <w:rPr>
          <w:rFonts w:cs="Arial"/>
          <w:color w:val="000000"/>
        </w:rPr>
        <w:t>Taronja</w:t>
      </w:r>
      <w:proofErr w:type="spellEnd"/>
      <w:r w:rsidRPr="006C3749">
        <w:rPr>
          <w:rFonts w:cs="Arial"/>
          <w:color w:val="000000"/>
        </w:rPr>
        <w:t xml:space="preserve"> </w:t>
      </w:r>
      <w:proofErr w:type="spellStart"/>
      <w:r w:rsidRPr="006C3749">
        <w:rPr>
          <w:rFonts w:cs="Arial"/>
          <w:color w:val="000000"/>
        </w:rPr>
        <w:t>nowrap</w:t>
      </w:r>
      <w:proofErr w:type="spellEnd"/>
      <w:r w:rsidRPr="006C3749">
        <w:rPr>
          <w:rFonts w:cs="Arial"/>
          <w:color w:val="000000"/>
        </w:rPr>
        <w:t>"&gt;</w:t>
      </w:r>
    </w:p>
    <w:p w14:paraId="0812BA03" w14:textId="0A1B231A" w:rsidR="006C3749" w:rsidRPr="006C3749" w:rsidRDefault="006C3749" w:rsidP="006C3749">
      <w:pPr>
        <w:pStyle w:val="Emphasis"/>
        <w:rPr>
          <w:rFonts w:cs="Arial"/>
          <w:b/>
          <w:bCs/>
          <w:color w:val="000000"/>
        </w:rPr>
      </w:pPr>
      <w:r w:rsidRPr="006C3749">
        <w:rPr>
          <w:rFonts w:cs="Arial"/>
          <w:color w:val="000000"/>
        </w:rPr>
        <w:t xml:space="preserve">          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6C3749">
        <w:rPr>
          <w:rFonts w:cs="Arial"/>
          <w:color w:val="000000"/>
        </w:rPr>
        <w:t xml:space="preserve"> </w:t>
      </w:r>
      <w:r w:rsidRPr="006C3749">
        <w:rPr>
          <w:rFonts w:cs="Arial"/>
          <w:b/>
          <w:bCs/>
          <w:color w:val="000000"/>
        </w:rPr>
        <w:t>16,00 €</w:t>
      </w:r>
    </w:p>
    <w:p w14:paraId="5176A9CE" w14:textId="1C0639FE" w:rsidR="006C3749" w:rsidRPr="006C3749" w:rsidRDefault="006C3749" w:rsidP="006C3749">
      <w:pPr>
        <w:pStyle w:val="Emphasis"/>
        <w:rPr>
          <w:rFonts w:cs="Arial"/>
          <w:color w:val="000000"/>
        </w:rPr>
      </w:pPr>
      <w:r w:rsidRPr="006C3749">
        <w:rPr>
          <w:rFonts w:cs="Arial"/>
          <w:color w:val="000000"/>
        </w:rPr>
        <w:t xml:space="preserve">          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6C3749">
        <w:rPr>
          <w:rFonts w:cs="Arial"/>
          <w:color w:val="000000"/>
        </w:rPr>
        <w:t>&lt;/</w:t>
      </w:r>
      <w:proofErr w:type="spellStart"/>
      <w:r w:rsidRPr="006C3749">
        <w:rPr>
          <w:rFonts w:cs="Arial"/>
          <w:color w:val="000000"/>
        </w:rPr>
        <w:t>strong</w:t>
      </w:r>
      <w:proofErr w:type="spellEnd"/>
      <w:r w:rsidRPr="006C3749">
        <w:rPr>
          <w:rFonts w:cs="Arial"/>
          <w:color w:val="000000"/>
        </w:rPr>
        <w:t>&gt;</w:t>
      </w:r>
    </w:p>
    <w:p w14:paraId="21B58738" w14:textId="137B148C" w:rsidR="00B45F69" w:rsidRPr="00ED62ED" w:rsidRDefault="006C3749" w:rsidP="006C3749">
      <w:pPr>
        <w:pStyle w:val="Emphasis"/>
        <w:rPr>
          <w:rFonts w:cs="Arial"/>
          <w:color w:val="000000"/>
          <w:u w:val="single"/>
        </w:rPr>
      </w:pPr>
      <w:r w:rsidRPr="006C3749">
        <w:rPr>
          <w:rFonts w:cs="Arial"/>
          <w:color w:val="000000"/>
        </w:rPr>
        <w:t xml:space="preserve">         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6C3749">
        <w:rPr>
          <w:rFonts w:cs="Arial"/>
          <w:color w:val="000000"/>
        </w:rPr>
        <w:t>&lt;/</w:t>
      </w:r>
      <w:proofErr w:type="spellStart"/>
      <w:r w:rsidRPr="006C3749">
        <w:rPr>
          <w:rFonts w:cs="Arial"/>
          <w:color w:val="000000"/>
        </w:rPr>
        <w:t>div</w:t>
      </w:r>
      <w:proofErr w:type="spellEnd"/>
      <w:r w:rsidRPr="006C3749">
        <w:rPr>
          <w:rFonts w:cs="Arial"/>
          <w:color w:val="000000"/>
        </w:rPr>
        <w:t>&gt;</w:t>
      </w:r>
    </w:p>
    <w:p w14:paraId="04B2B441" w14:textId="3D901651" w:rsidR="00B45F69" w:rsidRDefault="00B45F69" w:rsidP="001627FD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</w:p>
    <w:p w14:paraId="5BB4F2F2" w14:textId="5F6E7BE6" w:rsidR="008D5499" w:rsidRDefault="008D5499" w:rsidP="00F57C90">
      <w:pPr>
        <w:numPr>
          <w:ilvl w:val="0"/>
          <w:numId w:val="21"/>
        </w:numPr>
        <w:rPr>
          <w:lang w:val="es-ES_tradnl"/>
        </w:rPr>
      </w:pPr>
      <w:proofErr w:type="spellStart"/>
      <w:r w:rsidRPr="00976286">
        <w:rPr>
          <w:lang w:val="es-ES_tradnl"/>
        </w:rPr>
        <w:t>Pel</w:t>
      </w:r>
      <w:proofErr w:type="spellEnd"/>
      <w:r w:rsidRPr="00976286">
        <w:rPr>
          <w:lang w:val="es-ES_tradnl"/>
        </w:rPr>
        <w:t xml:space="preserve"> cas de </w:t>
      </w:r>
      <w:proofErr w:type="spellStart"/>
      <w:r w:rsidRPr="00976286">
        <w:rPr>
          <w:lang w:val="es-ES_tradnl"/>
        </w:rPr>
        <w:t>Ko</w:t>
      </w:r>
      <w:r w:rsidR="00817FA4">
        <w:rPr>
          <w:lang w:val="es-ES_tradnl"/>
        </w:rPr>
        <w:t>o</w:t>
      </w:r>
      <w:r w:rsidRPr="00976286">
        <w:rPr>
          <w:lang w:val="es-ES_tradnl"/>
        </w:rPr>
        <w:t>bin</w:t>
      </w:r>
      <w:proofErr w:type="spellEnd"/>
      <w:r w:rsidRPr="00976286">
        <w:rPr>
          <w:lang w:val="es-ES_tradnl"/>
        </w:rPr>
        <w:t xml:space="preserve"> es </w:t>
      </w:r>
      <w:proofErr w:type="spellStart"/>
      <w:r w:rsidRPr="00976286">
        <w:rPr>
          <w:lang w:val="es-ES_tradnl"/>
        </w:rPr>
        <w:t>veu</w:t>
      </w:r>
      <w:proofErr w:type="spellEnd"/>
      <w:r w:rsidRPr="00976286">
        <w:rPr>
          <w:lang w:val="es-ES_tradnl"/>
        </w:rPr>
        <w:t xml:space="preserve"> un </w:t>
      </w:r>
      <w:proofErr w:type="spellStart"/>
      <w:r w:rsidRPr="00976286">
        <w:rPr>
          <w:lang w:val="es-ES_tradnl"/>
        </w:rPr>
        <w:t>patró</w:t>
      </w:r>
      <w:proofErr w:type="spellEnd"/>
      <w:r w:rsidRPr="00976286">
        <w:rPr>
          <w:lang w:val="es-ES_tradnl"/>
        </w:rPr>
        <w:t xml:space="preserve"> relativamente </w:t>
      </w:r>
      <w:proofErr w:type="spellStart"/>
      <w:r w:rsidRPr="00976286">
        <w:rPr>
          <w:lang w:val="es-ES_tradnl"/>
        </w:rPr>
        <w:t>sencill</w:t>
      </w:r>
      <w:proofErr w:type="spellEnd"/>
      <w:r w:rsidRPr="00976286">
        <w:rPr>
          <w:lang w:val="es-ES_tradnl"/>
        </w:rPr>
        <w:t xml:space="preserve"> per a </w:t>
      </w:r>
      <w:proofErr w:type="spellStart"/>
      <w:r w:rsidRPr="00976286">
        <w:rPr>
          <w:lang w:val="es-ES_tradnl"/>
        </w:rPr>
        <w:t>obtenir</w:t>
      </w:r>
      <w:proofErr w:type="spellEnd"/>
      <w:r w:rsidRPr="00976286">
        <w:rPr>
          <w:lang w:val="es-ES_tradnl"/>
        </w:rPr>
        <w:t xml:space="preserve"> la </w:t>
      </w:r>
      <w:proofErr w:type="spellStart"/>
      <w:r w:rsidRPr="00976286">
        <w:rPr>
          <w:lang w:val="es-ES_tradnl"/>
        </w:rPr>
        <w:t>informació</w:t>
      </w:r>
      <w:proofErr w:type="spellEnd"/>
      <w:r w:rsidRPr="00976286">
        <w:rPr>
          <w:lang w:val="es-ES_tradnl"/>
        </w:rPr>
        <w:t xml:space="preserve"> </w:t>
      </w:r>
      <w:proofErr w:type="spellStart"/>
      <w:r w:rsidR="00EF4E81" w:rsidRPr="00976286">
        <w:rPr>
          <w:lang w:val="es-ES_tradnl"/>
        </w:rPr>
        <w:t>via</w:t>
      </w:r>
      <w:proofErr w:type="spellEnd"/>
      <w:r w:rsidR="00EF4E81" w:rsidRPr="00976286">
        <w:rPr>
          <w:lang w:val="es-ES_tradnl"/>
        </w:rPr>
        <w:t xml:space="preserve"> </w:t>
      </w:r>
      <w:proofErr w:type="spellStart"/>
      <w:r w:rsidR="00EF4E81" w:rsidRPr="00976286">
        <w:rPr>
          <w:lang w:val="es-ES_tradnl"/>
        </w:rPr>
        <w:t>BeautifulSoup</w:t>
      </w:r>
      <w:proofErr w:type="spellEnd"/>
      <w:r w:rsidR="00EF4E81" w:rsidRPr="00976286">
        <w:rPr>
          <w:lang w:val="es-ES_tradnl"/>
        </w:rPr>
        <w:t xml:space="preserve">, la </w:t>
      </w:r>
      <w:proofErr w:type="spellStart"/>
      <w:r w:rsidR="00EF4E81" w:rsidRPr="00976286">
        <w:rPr>
          <w:lang w:val="es-ES_tradnl"/>
        </w:rPr>
        <w:t>qüestió</w:t>
      </w:r>
      <w:proofErr w:type="spellEnd"/>
      <w:r w:rsidR="00EF4E81" w:rsidRPr="00976286">
        <w:rPr>
          <w:lang w:val="es-ES_tradnl"/>
        </w:rPr>
        <w:t xml:space="preserve"> </w:t>
      </w:r>
      <w:proofErr w:type="spellStart"/>
      <w:r w:rsidR="00EF4E81" w:rsidRPr="00976286">
        <w:rPr>
          <w:lang w:val="es-ES_tradnl"/>
        </w:rPr>
        <w:t>és</w:t>
      </w:r>
      <w:proofErr w:type="spellEnd"/>
      <w:r w:rsidR="00EF4E81" w:rsidRPr="00976286">
        <w:rPr>
          <w:lang w:val="es-ES_tradnl"/>
        </w:rPr>
        <w:t xml:space="preserve"> que </w:t>
      </w:r>
      <w:proofErr w:type="spellStart"/>
      <w:r w:rsidR="00EF4E81" w:rsidRPr="00976286">
        <w:rPr>
          <w:lang w:val="es-ES_tradnl"/>
        </w:rPr>
        <w:t>aquest</w:t>
      </w:r>
      <w:proofErr w:type="spellEnd"/>
      <w:r w:rsidR="00EF4E81" w:rsidRPr="00976286">
        <w:rPr>
          <w:lang w:val="es-ES_tradnl"/>
        </w:rPr>
        <w:t xml:space="preserve"> </w:t>
      </w:r>
      <w:proofErr w:type="spellStart"/>
      <w:r w:rsidR="00EF4E81" w:rsidRPr="00976286">
        <w:rPr>
          <w:lang w:val="es-ES_tradnl"/>
        </w:rPr>
        <w:t>patró</w:t>
      </w:r>
      <w:proofErr w:type="spellEnd"/>
      <w:r w:rsidR="00EF4E81" w:rsidRPr="00976286">
        <w:rPr>
          <w:lang w:val="es-ES_tradnl"/>
        </w:rPr>
        <w:t xml:space="preserve"> </w:t>
      </w:r>
      <w:proofErr w:type="spellStart"/>
      <w:r w:rsidR="00EF4E81" w:rsidRPr="00976286">
        <w:rPr>
          <w:lang w:val="es-ES_tradnl"/>
        </w:rPr>
        <w:t>és</w:t>
      </w:r>
      <w:proofErr w:type="spellEnd"/>
      <w:r w:rsidR="00EF4E81" w:rsidRPr="00976286">
        <w:rPr>
          <w:lang w:val="es-ES_tradnl"/>
        </w:rPr>
        <w:t xml:space="preserve"> per a un </w:t>
      </w:r>
      <w:proofErr w:type="spellStart"/>
      <w:r w:rsidR="00EF4E81" w:rsidRPr="00976286">
        <w:rPr>
          <w:lang w:val="es-ES_tradnl"/>
        </w:rPr>
        <w:t>event</w:t>
      </w:r>
      <w:proofErr w:type="spellEnd"/>
      <w:r w:rsidR="00EF4E81" w:rsidRPr="00976286">
        <w:rPr>
          <w:lang w:val="es-ES_tradnl"/>
        </w:rPr>
        <w:t xml:space="preserve"> en </w:t>
      </w:r>
      <w:proofErr w:type="spellStart"/>
      <w:r w:rsidR="00EF4E81" w:rsidRPr="00976286">
        <w:rPr>
          <w:lang w:val="es-ES_tradnl"/>
        </w:rPr>
        <w:t>concret</w:t>
      </w:r>
      <w:proofErr w:type="spellEnd"/>
      <w:r w:rsidR="00EF4E81" w:rsidRPr="00976286">
        <w:rPr>
          <w:lang w:val="es-ES_tradnl"/>
        </w:rPr>
        <w:t xml:space="preserve"> </w:t>
      </w:r>
      <w:proofErr w:type="spellStart"/>
      <w:r w:rsidR="00EF4E81" w:rsidRPr="00976286">
        <w:rPr>
          <w:lang w:val="es-ES_tradnl"/>
        </w:rPr>
        <w:t>perque</w:t>
      </w:r>
      <w:proofErr w:type="spellEnd"/>
      <w:r w:rsidR="00EF4E81" w:rsidRPr="00976286">
        <w:rPr>
          <w:lang w:val="es-ES_tradnl"/>
        </w:rPr>
        <w:t xml:space="preserve"> </w:t>
      </w:r>
      <w:proofErr w:type="spellStart"/>
      <w:r w:rsidR="00EF4E81" w:rsidRPr="00976286">
        <w:rPr>
          <w:lang w:val="es-ES_tradnl"/>
        </w:rPr>
        <w:t>cadascú</w:t>
      </w:r>
      <w:proofErr w:type="spellEnd"/>
      <w:r w:rsidR="00EF4E81" w:rsidRPr="00976286">
        <w:rPr>
          <w:lang w:val="es-ES_tradnl"/>
        </w:rPr>
        <w:t xml:space="preserve"> </w:t>
      </w:r>
      <w:proofErr w:type="spellStart"/>
      <w:r w:rsidR="00EF4E81" w:rsidRPr="00976286">
        <w:rPr>
          <w:lang w:val="es-ES_tradnl"/>
        </w:rPr>
        <w:t>tindrà</w:t>
      </w:r>
      <w:proofErr w:type="spellEnd"/>
      <w:r w:rsidR="00EF4E81" w:rsidRPr="00976286">
        <w:rPr>
          <w:lang w:val="es-ES_tradnl"/>
        </w:rPr>
        <w:t xml:space="preserve"> un portal </w:t>
      </w:r>
      <w:proofErr w:type="spellStart"/>
      <w:r w:rsidR="00EF4E81" w:rsidRPr="00976286">
        <w:rPr>
          <w:lang w:val="es-ES_tradnl"/>
        </w:rPr>
        <w:t>diferent</w:t>
      </w:r>
      <w:proofErr w:type="spellEnd"/>
      <w:r w:rsidR="00EF4E81" w:rsidRPr="00976286">
        <w:rPr>
          <w:lang w:val="es-ES_tradnl"/>
        </w:rPr>
        <w:t xml:space="preserve">, </w:t>
      </w:r>
      <w:proofErr w:type="spellStart"/>
      <w:r w:rsidR="00EF4E81" w:rsidRPr="00976286">
        <w:rPr>
          <w:lang w:val="es-ES_tradnl"/>
        </w:rPr>
        <w:t>caldrà</w:t>
      </w:r>
      <w:proofErr w:type="spellEnd"/>
      <w:r w:rsidR="00EF4E81" w:rsidRPr="00976286">
        <w:rPr>
          <w:lang w:val="es-ES_tradnl"/>
        </w:rPr>
        <w:t xml:space="preserve"> </w:t>
      </w:r>
      <w:proofErr w:type="spellStart"/>
      <w:r w:rsidR="00EF4E81" w:rsidRPr="00976286">
        <w:rPr>
          <w:lang w:val="es-ES_tradnl"/>
        </w:rPr>
        <w:t>fer</w:t>
      </w:r>
      <w:proofErr w:type="spellEnd"/>
      <w:r w:rsidR="00EF4E81" w:rsidRPr="00976286">
        <w:rPr>
          <w:lang w:val="es-ES_tradnl"/>
        </w:rPr>
        <w:t xml:space="preserve"> un </w:t>
      </w:r>
      <w:proofErr w:type="spellStart"/>
      <w:r w:rsidR="00EF4E81" w:rsidRPr="00976286">
        <w:rPr>
          <w:lang w:val="es-ES_tradnl"/>
        </w:rPr>
        <w:t>webscrapper</w:t>
      </w:r>
      <w:proofErr w:type="spellEnd"/>
      <w:r w:rsidR="00EF4E81" w:rsidRPr="00976286">
        <w:rPr>
          <w:lang w:val="es-ES_tradnl"/>
        </w:rPr>
        <w:t xml:space="preserve"> per </w:t>
      </w:r>
      <w:proofErr w:type="spellStart"/>
      <w:r w:rsidR="00EF4E81" w:rsidRPr="00976286">
        <w:rPr>
          <w:lang w:val="es-ES_tradnl"/>
        </w:rPr>
        <w:t>cadascú</w:t>
      </w:r>
      <w:proofErr w:type="spellEnd"/>
      <w:r w:rsidR="00EF4E81" w:rsidRPr="00976286">
        <w:rPr>
          <w:lang w:val="es-ES_tradnl"/>
        </w:rPr>
        <w:t xml:space="preserve"> (per </w:t>
      </w:r>
      <w:proofErr w:type="spellStart"/>
      <w:r w:rsidR="00EF4E81" w:rsidRPr="00976286">
        <w:rPr>
          <w:lang w:val="es-ES_tradnl"/>
        </w:rPr>
        <w:t>exemple</w:t>
      </w:r>
      <w:proofErr w:type="spellEnd"/>
      <w:r w:rsidR="00EF4E81" w:rsidRPr="00976286">
        <w:rPr>
          <w:lang w:val="es-ES_tradnl"/>
        </w:rPr>
        <w:t xml:space="preserve"> la información </w:t>
      </w:r>
      <w:proofErr w:type="spellStart"/>
      <w:r w:rsidR="00EF4E81" w:rsidRPr="00976286">
        <w:rPr>
          <w:lang w:val="es-ES_tradnl"/>
        </w:rPr>
        <w:t>pel</w:t>
      </w:r>
      <w:proofErr w:type="spellEnd"/>
      <w:r w:rsidR="00EF4E81" w:rsidRPr="00976286">
        <w:rPr>
          <w:lang w:val="es-ES_tradnl"/>
        </w:rPr>
        <w:t xml:space="preserve"> Mago Pop </w:t>
      </w:r>
      <w:proofErr w:type="spellStart"/>
      <w:r w:rsidR="00EF4E81" w:rsidRPr="00976286">
        <w:rPr>
          <w:lang w:val="es-ES_tradnl"/>
        </w:rPr>
        <w:t>ens</w:t>
      </w:r>
      <w:proofErr w:type="spellEnd"/>
      <w:r w:rsidR="00EF4E81" w:rsidRPr="00976286">
        <w:rPr>
          <w:lang w:val="es-ES_tradnl"/>
        </w:rPr>
        <w:t xml:space="preserve"> </w:t>
      </w:r>
      <w:proofErr w:type="spellStart"/>
      <w:r w:rsidR="00EF4E81" w:rsidRPr="00976286">
        <w:rPr>
          <w:lang w:val="es-ES_tradnl"/>
        </w:rPr>
        <w:t>arrivarà</w:t>
      </w:r>
      <w:proofErr w:type="spellEnd"/>
      <w:r w:rsidR="00EF4E81" w:rsidRPr="00976286">
        <w:rPr>
          <w:lang w:val="es-ES_tradnl"/>
        </w:rPr>
        <w:t xml:space="preserve"> en un </w:t>
      </w:r>
      <w:proofErr w:type="spellStart"/>
      <w:r w:rsidR="00EF4E81" w:rsidRPr="00976286">
        <w:rPr>
          <w:lang w:val="es-ES_tradnl"/>
        </w:rPr>
        <w:t>format</w:t>
      </w:r>
      <w:proofErr w:type="spellEnd"/>
      <w:r w:rsidR="00EF4E81" w:rsidRPr="00976286">
        <w:rPr>
          <w:lang w:val="es-ES_tradnl"/>
        </w:rPr>
        <w:t xml:space="preserve"> </w:t>
      </w:r>
      <w:proofErr w:type="spellStart"/>
      <w:r w:rsidR="00EF4E81" w:rsidRPr="00976286">
        <w:rPr>
          <w:lang w:val="es-ES_tradnl"/>
        </w:rPr>
        <w:t>diferent</w:t>
      </w:r>
      <w:proofErr w:type="spellEnd"/>
      <w:r w:rsidR="00EF4E81" w:rsidRPr="00976286">
        <w:rPr>
          <w:lang w:val="es-ES_tradnl"/>
        </w:rPr>
        <w:t>).</w:t>
      </w:r>
    </w:p>
    <w:p w14:paraId="11D5891F" w14:textId="5ADE11D8" w:rsidR="00680665" w:rsidRPr="00817FA4" w:rsidRDefault="00680665" w:rsidP="00F57C90">
      <w:pPr>
        <w:numPr>
          <w:ilvl w:val="0"/>
          <w:numId w:val="21"/>
        </w:numPr>
        <w:rPr>
          <w:lang w:val="es-ES_tradnl"/>
        </w:rPr>
      </w:pPr>
      <w:proofErr w:type="spellStart"/>
      <w:r w:rsidRPr="00817FA4">
        <w:rPr>
          <w:lang w:val="es-ES_tradnl"/>
        </w:rPr>
        <w:t>Hem</w:t>
      </w:r>
      <w:proofErr w:type="spellEnd"/>
      <w:r w:rsidRPr="00817FA4">
        <w:rPr>
          <w:lang w:val="es-ES_tradnl"/>
        </w:rPr>
        <w:t xml:space="preserve"> de pensar a </w:t>
      </w:r>
      <w:proofErr w:type="spellStart"/>
      <w:r w:rsidRPr="00817FA4">
        <w:rPr>
          <w:lang w:val="es-ES_tradnl"/>
        </w:rPr>
        <w:t>fer</w:t>
      </w:r>
      <w:proofErr w:type="spellEnd"/>
      <w:r w:rsidRPr="00817FA4">
        <w:rPr>
          <w:lang w:val="es-ES_tradnl"/>
        </w:rPr>
        <w:t xml:space="preserve"> </w:t>
      </w:r>
      <w:proofErr w:type="spellStart"/>
      <w:r w:rsidRPr="00817FA4">
        <w:rPr>
          <w:lang w:val="es-ES_tradnl"/>
        </w:rPr>
        <w:t>funcions</w:t>
      </w:r>
      <w:proofErr w:type="spellEnd"/>
      <w:r w:rsidRPr="00817FA4">
        <w:rPr>
          <w:lang w:val="es-ES_tradnl"/>
        </w:rPr>
        <w:t xml:space="preserve"> en Python per </w:t>
      </w:r>
      <w:proofErr w:type="spellStart"/>
      <w:r w:rsidRPr="00817FA4">
        <w:rPr>
          <w:lang w:val="es-ES_tradnl"/>
        </w:rPr>
        <w:t>fer</w:t>
      </w:r>
      <w:proofErr w:type="spellEnd"/>
      <w:r w:rsidRPr="00817FA4">
        <w:rPr>
          <w:lang w:val="es-ES_tradnl"/>
        </w:rPr>
        <w:t xml:space="preserve"> el </w:t>
      </w:r>
      <w:proofErr w:type="spellStart"/>
      <w:r w:rsidRPr="00817FA4">
        <w:rPr>
          <w:lang w:val="es-ES_tradnl"/>
        </w:rPr>
        <w:t>scrapping</w:t>
      </w:r>
      <w:proofErr w:type="spellEnd"/>
      <w:r w:rsidRPr="00817FA4">
        <w:rPr>
          <w:lang w:val="es-ES_tradnl"/>
        </w:rPr>
        <w:t xml:space="preserve"> en cada </w:t>
      </w:r>
      <w:proofErr w:type="spellStart"/>
      <w:r w:rsidRPr="00817FA4">
        <w:rPr>
          <w:lang w:val="es-ES_tradnl"/>
        </w:rPr>
        <w:t>cas</w:t>
      </w:r>
      <w:proofErr w:type="spellEnd"/>
      <w:r w:rsidRPr="00817FA4">
        <w:rPr>
          <w:lang w:val="es-ES_tradnl"/>
        </w:rPr>
        <w:t xml:space="preserve"> i </w:t>
      </w:r>
      <w:proofErr w:type="spellStart"/>
      <w:r w:rsidRPr="00817FA4">
        <w:rPr>
          <w:lang w:val="es-ES_tradnl"/>
        </w:rPr>
        <w:t>després</w:t>
      </w:r>
      <w:proofErr w:type="spellEnd"/>
      <w:r w:rsidRPr="00817FA4">
        <w:rPr>
          <w:lang w:val="es-ES_tradnl"/>
        </w:rPr>
        <w:t xml:space="preserve"> desde el programa principal cridar-les </w:t>
      </w:r>
      <w:proofErr w:type="spellStart"/>
      <w:r w:rsidRPr="00817FA4">
        <w:rPr>
          <w:lang w:val="es-ES_tradnl"/>
        </w:rPr>
        <w:t>convenientment</w:t>
      </w:r>
      <w:proofErr w:type="spellEnd"/>
    </w:p>
    <w:p w14:paraId="238793BF" w14:textId="73D0073D" w:rsidR="006B29CC" w:rsidRDefault="006C3749" w:rsidP="001627FD">
      <w:pPr>
        <w:pStyle w:val="Emphasis"/>
        <w:rPr>
          <w:rFonts w:cs="Arial"/>
          <w:color w:val="000000"/>
        </w:rPr>
      </w:pPr>
      <w:r>
        <w:rPr>
          <w:rFonts w:cs="Arial"/>
          <w:color w:val="000000"/>
        </w:rPr>
        <w:tab/>
      </w:r>
    </w:p>
    <w:p w14:paraId="751FFDD3" w14:textId="675979B1" w:rsidR="00F17C37" w:rsidRDefault="00F17C37" w:rsidP="001627FD">
      <w:pPr>
        <w:pStyle w:val="Emphasis"/>
        <w:rPr>
          <w:rFonts w:cs="Arial"/>
          <w:color w:val="000000"/>
        </w:rPr>
      </w:pPr>
    </w:p>
    <w:p w14:paraId="6E9E66D2" w14:textId="77777777" w:rsidR="00F17C37" w:rsidRDefault="00F17C37" w:rsidP="001627FD">
      <w:pPr>
        <w:pStyle w:val="Emphasis"/>
        <w:rPr>
          <w:rFonts w:cs="Arial"/>
          <w:color w:val="000000"/>
        </w:rPr>
      </w:pPr>
    </w:p>
    <w:p w14:paraId="2C55F482" w14:textId="7891DDB7" w:rsidR="006B29CC" w:rsidRDefault="006B29CC" w:rsidP="001627FD">
      <w:pPr>
        <w:pStyle w:val="Emphasis"/>
        <w:rPr>
          <w:rFonts w:cs="Arial"/>
          <w:color w:val="000000"/>
        </w:rPr>
      </w:pPr>
    </w:p>
    <w:p w14:paraId="0EF3A20E" w14:textId="145F750C" w:rsidR="006B29CC" w:rsidRDefault="006B29CC" w:rsidP="001627FD">
      <w:pPr>
        <w:pStyle w:val="Emphasis"/>
        <w:rPr>
          <w:rFonts w:cs="Arial"/>
          <w:color w:val="000000"/>
        </w:rPr>
      </w:pPr>
    </w:p>
    <w:p w14:paraId="2D19FE37" w14:textId="593A47F0" w:rsidR="00680665" w:rsidRDefault="00680665" w:rsidP="001627FD">
      <w:pPr>
        <w:pStyle w:val="Emphasis"/>
        <w:rPr>
          <w:rFonts w:cs="Arial"/>
          <w:color w:val="000000"/>
        </w:rPr>
      </w:pPr>
    </w:p>
    <w:p w14:paraId="2BE6B8BA" w14:textId="57A2A5E3" w:rsidR="00680665" w:rsidRDefault="00680665" w:rsidP="001627FD">
      <w:pPr>
        <w:pStyle w:val="Emphasis"/>
        <w:rPr>
          <w:rFonts w:cs="Arial"/>
          <w:color w:val="000000"/>
        </w:rPr>
      </w:pPr>
    </w:p>
    <w:p w14:paraId="15C2E33D" w14:textId="77777777" w:rsidR="004F0F97" w:rsidRDefault="004F0F97" w:rsidP="001627FD">
      <w:pPr>
        <w:pStyle w:val="Emphasis"/>
        <w:rPr>
          <w:rFonts w:cs="Arial"/>
          <w:color w:val="000000"/>
        </w:rPr>
      </w:pPr>
    </w:p>
    <w:p w14:paraId="50412B6A" w14:textId="4957C285" w:rsidR="00AD7471" w:rsidRDefault="004F0F97" w:rsidP="00AD7471">
      <w:pPr>
        <w:pStyle w:val="Subhead1"/>
        <w:rPr>
          <w:color w:val="0F243E"/>
        </w:rPr>
      </w:pPr>
      <w:bookmarkStart w:id="5" w:name="_Toc53932284"/>
      <w:proofErr w:type="spellStart"/>
      <w:r>
        <w:rPr>
          <w:color w:val="0F243E"/>
        </w:rPr>
        <w:t>Descripció</w:t>
      </w:r>
      <w:proofErr w:type="spellEnd"/>
      <w:r>
        <w:rPr>
          <w:color w:val="0F243E"/>
        </w:rPr>
        <w:t xml:space="preserve"> del </w:t>
      </w:r>
      <w:proofErr w:type="spellStart"/>
      <w:r>
        <w:rPr>
          <w:color w:val="0F243E"/>
        </w:rPr>
        <w:t>Dataset</w:t>
      </w:r>
      <w:bookmarkEnd w:id="5"/>
      <w:proofErr w:type="spellEnd"/>
    </w:p>
    <w:p w14:paraId="5D167135" w14:textId="77777777" w:rsidR="004F0F97" w:rsidRDefault="004F0F97" w:rsidP="004F0F97">
      <w:pPr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006F8F83" w14:textId="77777777" w:rsidR="004F0F97" w:rsidRDefault="004F0F97" w:rsidP="004F0F97">
      <w:pPr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186F6BC0" w14:textId="4101E308" w:rsidR="004F0F97" w:rsidRPr="004F0F97" w:rsidRDefault="004F0F97" w:rsidP="00F57C90">
      <w:pPr>
        <w:numPr>
          <w:ilvl w:val="0"/>
          <w:numId w:val="18"/>
        </w:num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proofErr w:type="spellStart"/>
      <w:r w:rsidRPr="004F0F97">
        <w:rPr>
          <w:rFonts w:cs="Arial"/>
          <w:b/>
          <w:bCs/>
          <w:color w:val="000000"/>
          <w:lang w:val="en-US"/>
        </w:rPr>
        <w:t>Definir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un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titol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pel dataset.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Triar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un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titol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que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sigui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descriptiu</w:t>
      </w:r>
      <w:proofErr w:type="spellEnd"/>
      <w:r w:rsidRPr="004F0F97">
        <w:rPr>
          <w:rFonts w:cs="Arial"/>
          <w:b/>
          <w:bCs/>
          <w:color w:val="000000"/>
          <w:lang w:val="en-US"/>
        </w:rPr>
        <w:t>.</w:t>
      </w:r>
    </w:p>
    <w:p w14:paraId="7B6DC8A9" w14:textId="3DB7FC32" w:rsidR="004F0F97" w:rsidRDefault="004F0F97" w:rsidP="004F0F97">
      <w:pPr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5652ED4B" w14:textId="0332E695" w:rsidR="004F0F97" w:rsidRDefault="004F0F97" w:rsidP="004F0F97">
      <w:pPr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242FC4BD" w14:textId="768D2DE9" w:rsidR="004F0F97" w:rsidRPr="00C003B8" w:rsidRDefault="004F0F97" w:rsidP="00C003B8">
      <w:pPr>
        <w:autoSpaceDE w:val="0"/>
        <w:autoSpaceDN w:val="0"/>
        <w:adjustRightInd w:val="0"/>
        <w:ind w:firstLine="720"/>
        <w:rPr>
          <w:rFonts w:cs="Arial"/>
          <w:b/>
          <w:bCs/>
          <w:lang w:val="en-US"/>
        </w:rPr>
      </w:pPr>
      <w:proofErr w:type="spellStart"/>
      <w:r>
        <w:rPr>
          <w:rFonts w:cs="Arial"/>
          <w:color w:val="000000"/>
          <w:lang w:val="en-US"/>
        </w:rPr>
        <w:t>Tenim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en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compte</w:t>
      </w:r>
      <w:proofErr w:type="spellEnd"/>
      <w:r>
        <w:rPr>
          <w:rFonts w:cs="Arial"/>
          <w:color w:val="000000"/>
          <w:lang w:val="en-US"/>
        </w:rPr>
        <w:t xml:space="preserve"> la </w:t>
      </w:r>
      <w:proofErr w:type="spellStart"/>
      <w:r>
        <w:rPr>
          <w:rFonts w:cs="Arial"/>
          <w:color w:val="000000"/>
          <w:lang w:val="en-US"/>
        </w:rPr>
        <w:t>temàtica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escollida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podriem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agafar</w:t>
      </w:r>
      <w:proofErr w:type="spellEnd"/>
      <w:r>
        <w:rPr>
          <w:rFonts w:cs="Arial"/>
          <w:color w:val="000000"/>
          <w:lang w:val="en-US"/>
        </w:rPr>
        <w:t xml:space="preserve"> el </w:t>
      </w:r>
      <w:proofErr w:type="spellStart"/>
      <w:r>
        <w:rPr>
          <w:rFonts w:cs="Arial"/>
          <w:color w:val="000000"/>
          <w:lang w:val="en-US"/>
        </w:rPr>
        <w:t>següent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proofErr w:type="gramStart"/>
      <w:r>
        <w:rPr>
          <w:rFonts w:cs="Arial"/>
          <w:color w:val="000000"/>
          <w:lang w:val="en-US"/>
        </w:rPr>
        <w:t>títol</w:t>
      </w:r>
      <w:proofErr w:type="spellEnd"/>
      <w:r w:rsidR="00C003B8">
        <w:rPr>
          <w:rFonts w:cs="Arial"/>
          <w:color w:val="000000"/>
          <w:lang w:val="en-US"/>
        </w:rPr>
        <w:t xml:space="preserve"> :</w:t>
      </w:r>
      <w:proofErr w:type="gramEnd"/>
      <w:r w:rsidR="00C003B8">
        <w:rPr>
          <w:rFonts w:cs="Arial"/>
          <w:color w:val="000000"/>
          <w:lang w:val="en-US"/>
        </w:rPr>
        <w:t xml:space="preserve"> “</w:t>
      </w:r>
      <w:proofErr w:type="spellStart"/>
      <w:r w:rsidR="002904AD" w:rsidRPr="00C003B8">
        <w:rPr>
          <w:rFonts w:cs="Arial"/>
          <w:b/>
          <w:bCs/>
          <w:lang w:val="en-US"/>
        </w:rPr>
        <w:t>Comparador</w:t>
      </w:r>
      <w:proofErr w:type="spellEnd"/>
      <w:r w:rsidRPr="00C003B8">
        <w:rPr>
          <w:rFonts w:cs="Arial"/>
          <w:b/>
          <w:bCs/>
          <w:lang w:val="en-US"/>
        </w:rPr>
        <w:t xml:space="preserve"> de ticketing</w:t>
      </w:r>
      <w:r w:rsidR="00C003B8">
        <w:rPr>
          <w:rFonts w:cs="Arial"/>
          <w:b/>
          <w:bCs/>
          <w:lang w:val="en-US"/>
        </w:rPr>
        <w:t>”</w:t>
      </w:r>
    </w:p>
    <w:p w14:paraId="65580176" w14:textId="7C3CEE2B" w:rsidR="004F0F97" w:rsidRDefault="004F0F97" w:rsidP="004F0F97">
      <w:pPr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4889F3D0" w14:textId="77777777" w:rsidR="004F0F97" w:rsidRPr="004F0F97" w:rsidRDefault="004F0F97" w:rsidP="004F0F97">
      <w:pPr>
        <w:autoSpaceDE w:val="0"/>
        <w:autoSpaceDN w:val="0"/>
        <w:adjustRightInd w:val="0"/>
        <w:rPr>
          <w:rFonts w:cs="Arial"/>
          <w:color w:val="000000"/>
          <w:lang w:val="en-US"/>
        </w:rPr>
      </w:pPr>
    </w:p>
    <w:p w14:paraId="437FEC9B" w14:textId="07EA8BB6" w:rsidR="004F0F97" w:rsidRPr="00C003B8" w:rsidRDefault="004F0F97" w:rsidP="00C003B8">
      <w:pPr>
        <w:numPr>
          <w:ilvl w:val="0"/>
          <w:numId w:val="18"/>
        </w:num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proofErr w:type="spellStart"/>
      <w:r w:rsidRPr="004F0F97">
        <w:rPr>
          <w:rFonts w:cs="Arial"/>
          <w:b/>
          <w:bCs/>
          <w:color w:val="000000"/>
          <w:lang w:val="en-US"/>
        </w:rPr>
        <w:t>Descripcio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del dataset.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Desenvolupar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una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descripci</w:t>
      </w:r>
      <w:r>
        <w:rPr>
          <w:rFonts w:cs="Arial"/>
          <w:b/>
          <w:bCs/>
          <w:color w:val="000000"/>
          <w:lang w:val="en-US"/>
        </w:rPr>
        <w:t>ó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breu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del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conjunt</w:t>
      </w:r>
      <w:proofErr w:type="spellEnd"/>
      <w:r w:rsidRPr="004F0F97">
        <w:rPr>
          <w:rFonts w:cs="Arial"/>
          <w:b/>
          <w:bCs/>
          <w:color w:val="000000"/>
          <w:lang w:val="en-US"/>
        </w:rPr>
        <w:t xml:space="preserve"> de </w:t>
      </w:r>
      <w:proofErr w:type="spellStart"/>
      <w:r w:rsidRPr="004F0F97">
        <w:rPr>
          <w:rFonts w:cs="Arial"/>
          <w:b/>
          <w:bCs/>
          <w:color w:val="000000"/>
          <w:lang w:val="en-US"/>
        </w:rPr>
        <w:t>dades</w:t>
      </w:r>
      <w:proofErr w:type="spellEnd"/>
      <w:r w:rsidR="00C003B8">
        <w:rPr>
          <w:rFonts w:cs="Arial"/>
          <w:b/>
          <w:bCs/>
          <w:color w:val="000000"/>
          <w:lang w:val="en-US"/>
        </w:rPr>
        <w:t xml:space="preserve"> </w:t>
      </w:r>
      <w:r w:rsidRPr="00C003B8">
        <w:rPr>
          <w:rFonts w:cs="Arial"/>
          <w:b/>
          <w:bCs/>
          <w:color w:val="000000"/>
          <w:lang w:val="en-US"/>
        </w:rPr>
        <w:t xml:space="preserve">que </w:t>
      </w:r>
      <w:proofErr w:type="spellStart"/>
      <w:r w:rsidRPr="00C003B8">
        <w:rPr>
          <w:rFonts w:cs="Arial"/>
          <w:b/>
          <w:bCs/>
          <w:color w:val="000000"/>
          <w:lang w:val="en-US"/>
        </w:rPr>
        <w:t>s'ha</w:t>
      </w:r>
      <w:proofErr w:type="spellEnd"/>
      <w:r w:rsidRPr="00C003B8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C003B8">
        <w:rPr>
          <w:rFonts w:cs="Arial"/>
          <w:b/>
          <w:bCs/>
          <w:color w:val="000000"/>
          <w:lang w:val="en-US"/>
        </w:rPr>
        <w:t>extret</w:t>
      </w:r>
      <w:proofErr w:type="spellEnd"/>
      <w:r w:rsidRPr="00C003B8">
        <w:rPr>
          <w:rFonts w:cs="Arial"/>
          <w:b/>
          <w:bCs/>
          <w:color w:val="000000"/>
          <w:lang w:val="en-US"/>
        </w:rPr>
        <w:t xml:space="preserve"> (es </w:t>
      </w:r>
      <w:proofErr w:type="spellStart"/>
      <w:r w:rsidRPr="00C003B8">
        <w:rPr>
          <w:rFonts w:cs="Arial"/>
          <w:b/>
          <w:bCs/>
          <w:color w:val="000000"/>
          <w:lang w:val="en-US"/>
        </w:rPr>
        <w:t>necessari</w:t>
      </w:r>
      <w:proofErr w:type="spellEnd"/>
      <w:r w:rsidRPr="00C003B8">
        <w:rPr>
          <w:rFonts w:cs="Arial"/>
          <w:b/>
          <w:bCs/>
          <w:color w:val="000000"/>
          <w:lang w:val="en-US"/>
        </w:rPr>
        <w:t xml:space="preserve"> que </w:t>
      </w:r>
      <w:proofErr w:type="spellStart"/>
      <w:r w:rsidRPr="00C003B8">
        <w:rPr>
          <w:rFonts w:cs="Arial"/>
          <w:b/>
          <w:bCs/>
          <w:color w:val="000000"/>
          <w:lang w:val="en-US"/>
        </w:rPr>
        <w:t>aquesta</w:t>
      </w:r>
      <w:proofErr w:type="spellEnd"/>
      <w:r w:rsidRPr="00C003B8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C003B8">
        <w:rPr>
          <w:rFonts w:cs="Arial"/>
          <w:b/>
          <w:bCs/>
          <w:color w:val="000000"/>
          <w:lang w:val="en-US"/>
        </w:rPr>
        <w:t>descripció</w:t>
      </w:r>
      <w:proofErr w:type="spellEnd"/>
      <w:r w:rsidRPr="00C003B8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C003B8">
        <w:rPr>
          <w:rFonts w:cs="Arial"/>
          <w:b/>
          <w:bCs/>
          <w:color w:val="000000"/>
          <w:lang w:val="en-US"/>
        </w:rPr>
        <w:t>tingui</w:t>
      </w:r>
      <w:proofErr w:type="spellEnd"/>
      <w:r w:rsidRPr="00C003B8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C003B8">
        <w:rPr>
          <w:rFonts w:cs="Arial"/>
          <w:b/>
          <w:bCs/>
          <w:color w:val="000000"/>
          <w:lang w:val="en-US"/>
        </w:rPr>
        <w:t>sentit</w:t>
      </w:r>
      <w:proofErr w:type="spellEnd"/>
      <w:r w:rsidRPr="00C003B8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C003B8">
        <w:rPr>
          <w:rFonts w:cs="Arial"/>
          <w:b/>
          <w:bCs/>
          <w:color w:val="000000"/>
          <w:lang w:val="en-US"/>
        </w:rPr>
        <w:t>amb</w:t>
      </w:r>
      <w:proofErr w:type="spellEnd"/>
      <w:r w:rsidRPr="00C003B8">
        <w:rPr>
          <w:rFonts w:cs="Arial"/>
          <w:b/>
          <w:bCs/>
          <w:color w:val="000000"/>
          <w:lang w:val="en-US"/>
        </w:rPr>
        <w:t xml:space="preserve"> el </w:t>
      </w:r>
      <w:proofErr w:type="spellStart"/>
      <w:r w:rsidRPr="00C003B8">
        <w:rPr>
          <w:rFonts w:cs="Arial"/>
          <w:b/>
          <w:bCs/>
          <w:color w:val="000000"/>
          <w:lang w:val="en-US"/>
        </w:rPr>
        <w:t>titol</w:t>
      </w:r>
      <w:proofErr w:type="spellEnd"/>
      <w:r w:rsidR="00C003B8" w:rsidRPr="00C003B8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C003B8">
        <w:rPr>
          <w:rFonts w:cs="Arial"/>
          <w:b/>
          <w:bCs/>
          <w:color w:val="000000"/>
          <w:lang w:val="en-US"/>
        </w:rPr>
        <w:t>triat</w:t>
      </w:r>
      <w:proofErr w:type="spellEnd"/>
      <w:r w:rsidRPr="00C003B8">
        <w:rPr>
          <w:rFonts w:cs="Arial"/>
          <w:b/>
          <w:bCs/>
          <w:color w:val="000000"/>
          <w:lang w:val="en-US"/>
        </w:rPr>
        <w:t>).</w:t>
      </w:r>
    </w:p>
    <w:p w14:paraId="30C79D1A" w14:textId="3500DC7A" w:rsidR="004F0F97" w:rsidRDefault="004F0F97" w:rsidP="004F0F97">
      <w:pPr>
        <w:autoSpaceDE w:val="0"/>
        <w:autoSpaceDN w:val="0"/>
        <w:adjustRightInd w:val="0"/>
        <w:rPr>
          <w:rFonts w:ascii="ArialMT" w:eastAsia="ArialMT" w:hAnsi="Times New Roman" w:cs="ArialMT"/>
          <w:color w:val="000078"/>
          <w:sz w:val="22"/>
          <w:szCs w:val="22"/>
          <w:lang w:eastAsia="ca-ES"/>
        </w:rPr>
      </w:pPr>
    </w:p>
    <w:p w14:paraId="58B08C29" w14:textId="0E0392F0" w:rsidR="0084052F" w:rsidRDefault="009B0E14" w:rsidP="002273DC">
      <w:pPr>
        <w:ind w:left="720"/>
        <w:jc w:val="both"/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d</w:t>
      </w:r>
      <w:r w:rsidR="0084052F">
        <w:rPr>
          <w:lang w:val="es-ES_tradnl"/>
        </w:rPr>
        <w:t>ataset</w:t>
      </w:r>
      <w:proofErr w:type="spellEnd"/>
      <w:r>
        <w:rPr>
          <w:lang w:val="es-ES_tradnl"/>
        </w:rPr>
        <w:t xml:space="preserve"> no </w:t>
      </w:r>
      <w:proofErr w:type="spellStart"/>
      <w:r>
        <w:rPr>
          <w:lang w:val="es-ES_tradnl"/>
        </w:rPr>
        <w:t>requereix</w:t>
      </w:r>
      <w:proofErr w:type="spellEnd"/>
      <w:r>
        <w:rPr>
          <w:lang w:val="es-ES_tradnl"/>
        </w:rPr>
        <w:t xml:space="preserve"> un número de variables </w:t>
      </w:r>
      <w:proofErr w:type="spellStart"/>
      <w:r>
        <w:rPr>
          <w:lang w:val="es-ES_tradnl"/>
        </w:rPr>
        <w:t>molt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extens</w:t>
      </w:r>
      <w:proofErr w:type="spellEnd"/>
      <w:r>
        <w:rPr>
          <w:lang w:val="es-ES_tradnl"/>
        </w:rPr>
        <w:t xml:space="preserve">. El </w:t>
      </w:r>
      <w:proofErr w:type="spellStart"/>
      <w:r>
        <w:rPr>
          <w:lang w:val="es-ES_tradnl"/>
        </w:rPr>
        <w:t>objectiu</w:t>
      </w:r>
      <w:proofErr w:type="spellEnd"/>
      <w:r>
        <w:rPr>
          <w:lang w:val="es-ES_tradnl"/>
        </w:rPr>
        <w:t xml:space="preserve"> principal </w:t>
      </w:r>
      <w:proofErr w:type="spellStart"/>
      <w:r>
        <w:rPr>
          <w:lang w:val="es-ES_tradnl"/>
        </w:rPr>
        <w:t>és</w:t>
      </w:r>
      <w:proofErr w:type="spellEnd"/>
      <w:r>
        <w:rPr>
          <w:lang w:val="es-ES_tradnl"/>
        </w:rPr>
        <w:t xml:space="preserve"> poder comparar </w:t>
      </w:r>
      <w:proofErr w:type="spellStart"/>
      <w:r>
        <w:rPr>
          <w:lang w:val="es-ES_tradnl"/>
        </w:rPr>
        <w:t>preus</w:t>
      </w:r>
      <w:proofErr w:type="spellEnd"/>
      <w:r>
        <w:rPr>
          <w:lang w:val="es-ES_tradnl"/>
        </w:rPr>
        <w:t xml:space="preserve"> per les </w:t>
      </w:r>
      <w:proofErr w:type="spellStart"/>
      <w:r>
        <w:rPr>
          <w:lang w:val="es-ES_tradnl"/>
        </w:rPr>
        <w:t>motivacions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finals</w:t>
      </w:r>
      <w:proofErr w:type="spellEnd"/>
      <w:r>
        <w:rPr>
          <w:lang w:val="es-ES_tradnl"/>
        </w:rPr>
        <w:t xml:space="preserve"> que </w:t>
      </w:r>
      <w:proofErr w:type="spellStart"/>
      <w:r>
        <w:rPr>
          <w:lang w:val="es-ES_tradnl"/>
        </w:rPr>
        <w:t>pugui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tenir</w:t>
      </w:r>
      <w:proofErr w:type="spellEnd"/>
      <w:r>
        <w:rPr>
          <w:lang w:val="es-ES_tradnl"/>
        </w:rPr>
        <w:t xml:space="preserve">. </w:t>
      </w:r>
      <w:r w:rsidR="002904AD">
        <w:rPr>
          <w:lang w:val="es-ES_tradnl"/>
        </w:rPr>
        <w:t xml:space="preserve">Si </w:t>
      </w:r>
      <w:proofErr w:type="spellStart"/>
      <w:r w:rsidR="002904AD">
        <w:rPr>
          <w:lang w:val="es-ES_tradnl"/>
        </w:rPr>
        <w:t>hem</w:t>
      </w:r>
      <w:proofErr w:type="spellEnd"/>
      <w:r w:rsidR="002904AD">
        <w:rPr>
          <w:lang w:val="es-ES_tradnl"/>
        </w:rPr>
        <w:t xml:space="preserve"> de crear un</w:t>
      </w:r>
      <w:r w:rsidR="00F03A24">
        <w:rPr>
          <w:lang w:val="es-ES_tradnl"/>
        </w:rPr>
        <w:t>a</w:t>
      </w:r>
      <w:r w:rsidR="002904AD">
        <w:rPr>
          <w:lang w:val="es-ES_tradnl"/>
        </w:rPr>
        <w:t xml:space="preserve"> </w:t>
      </w:r>
      <w:proofErr w:type="spellStart"/>
      <w:r w:rsidR="002904AD">
        <w:rPr>
          <w:lang w:val="es-ES_tradnl"/>
        </w:rPr>
        <w:t>descripció</w:t>
      </w:r>
      <w:proofErr w:type="spellEnd"/>
      <w:r w:rsidR="002904AD">
        <w:rPr>
          <w:lang w:val="es-ES_tradnl"/>
        </w:rPr>
        <w:t xml:space="preserve"> de cara </w:t>
      </w:r>
      <w:proofErr w:type="spellStart"/>
      <w:r w:rsidR="002904AD">
        <w:rPr>
          <w:lang w:val="es-ES_tradnl"/>
        </w:rPr>
        <w:t>als</w:t>
      </w:r>
      <w:proofErr w:type="spellEnd"/>
      <w:r w:rsidR="002904AD">
        <w:rPr>
          <w:lang w:val="es-ES_tradnl"/>
        </w:rPr>
        <w:t xml:space="preserve"> </w:t>
      </w:r>
      <w:proofErr w:type="spellStart"/>
      <w:r w:rsidR="002904AD">
        <w:rPr>
          <w:lang w:val="es-ES_tradnl"/>
        </w:rPr>
        <w:t>possibles</w:t>
      </w:r>
      <w:proofErr w:type="spellEnd"/>
      <w:r w:rsidR="002904AD">
        <w:rPr>
          <w:lang w:val="es-ES_tradnl"/>
        </w:rPr>
        <w:t xml:space="preserve"> </w:t>
      </w:r>
      <w:proofErr w:type="spellStart"/>
      <w:r w:rsidR="002904AD">
        <w:rPr>
          <w:lang w:val="es-ES_tradnl"/>
        </w:rPr>
        <w:t>usuaris</w:t>
      </w:r>
      <w:proofErr w:type="spellEnd"/>
      <w:r w:rsidR="002904AD">
        <w:rPr>
          <w:lang w:val="es-ES_tradnl"/>
        </w:rPr>
        <w:t xml:space="preserve"> </w:t>
      </w:r>
      <w:proofErr w:type="spellStart"/>
      <w:r w:rsidR="002904AD">
        <w:rPr>
          <w:lang w:val="es-ES_tradnl"/>
        </w:rPr>
        <w:t>aquesta</w:t>
      </w:r>
      <w:proofErr w:type="spellEnd"/>
      <w:r w:rsidR="002904AD">
        <w:rPr>
          <w:lang w:val="es-ES_tradnl"/>
        </w:rPr>
        <w:t xml:space="preserve"> podría ser:</w:t>
      </w:r>
    </w:p>
    <w:p w14:paraId="7D16F847" w14:textId="2EE3CA08" w:rsidR="004F0F97" w:rsidRDefault="004F0F97" w:rsidP="004F0F97">
      <w:pPr>
        <w:autoSpaceDE w:val="0"/>
        <w:autoSpaceDN w:val="0"/>
        <w:adjustRightInd w:val="0"/>
        <w:rPr>
          <w:rFonts w:ascii="ArialMT" w:eastAsia="ArialMT" w:hAnsi="Times New Roman" w:cs="ArialMT"/>
          <w:color w:val="000078"/>
          <w:sz w:val="22"/>
          <w:szCs w:val="22"/>
          <w:lang w:eastAsia="ca-ES"/>
        </w:rPr>
      </w:pPr>
    </w:p>
    <w:p w14:paraId="5379E558" w14:textId="49B11C47" w:rsidR="00817FA4" w:rsidRPr="002F396F" w:rsidRDefault="00F03A24" w:rsidP="002273DC">
      <w:pPr>
        <w:autoSpaceDE w:val="0"/>
        <w:autoSpaceDN w:val="0"/>
        <w:adjustRightInd w:val="0"/>
        <w:ind w:left="720"/>
        <w:jc w:val="both"/>
        <w:rPr>
          <w:rFonts w:eastAsia="ArialMT" w:cs="Arial"/>
          <w:color w:val="4F81BD"/>
          <w:lang w:eastAsia="ca-ES"/>
        </w:rPr>
      </w:pPr>
      <w:r w:rsidRPr="002F396F">
        <w:rPr>
          <w:rFonts w:eastAsia="ArialMT" w:cs="Arial"/>
          <w:color w:val="4F81BD"/>
          <w:lang w:eastAsia="ca-ES"/>
        </w:rPr>
        <w:t xml:space="preserve">Aquest </w:t>
      </w:r>
      <w:proofErr w:type="spellStart"/>
      <w:r w:rsidRPr="002F396F">
        <w:rPr>
          <w:rFonts w:eastAsia="ArialMT" w:cs="Arial"/>
          <w:color w:val="4F81BD"/>
          <w:lang w:eastAsia="ca-ES"/>
        </w:rPr>
        <w:t>dataset</w:t>
      </w:r>
      <w:proofErr w:type="spellEnd"/>
      <w:r w:rsidRPr="002F396F">
        <w:rPr>
          <w:rFonts w:eastAsia="ArialMT" w:cs="Arial"/>
          <w:color w:val="4F81BD"/>
          <w:lang w:eastAsia="ca-ES"/>
        </w:rPr>
        <w:t xml:space="preserve"> conté informació de preus per diferents </w:t>
      </w:r>
      <w:r w:rsidR="00697178">
        <w:rPr>
          <w:rFonts w:eastAsia="ArialMT" w:cs="Arial"/>
          <w:color w:val="4F81BD"/>
          <w:lang w:eastAsia="ca-ES"/>
        </w:rPr>
        <w:t>esdeveniments</w:t>
      </w:r>
      <w:r w:rsidRPr="002F396F">
        <w:rPr>
          <w:rFonts w:eastAsia="ArialMT" w:cs="Arial"/>
          <w:color w:val="4F81BD"/>
          <w:lang w:eastAsia="ca-ES"/>
        </w:rPr>
        <w:t xml:space="preserve"> culturals futurs que estan essent oferts per diverses plataformes de </w:t>
      </w:r>
      <w:proofErr w:type="spellStart"/>
      <w:r w:rsidRPr="002F396F">
        <w:rPr>
          <w:rFonts w:eastAsia="ArialMT" w:cs="Arial"/>
          <w:color w:val="4F81BD"/>
          <w:lang w:eastAsia="ca-ES"/>
        </w:rPr>
        <w:t>ticketing</w:t>
      </w:r>
      <w:proofErr w:type="spellEnd"/>
      <w:r w:rsidRPr="002F396F">
        <w:rPr>
          <w:rFonts w:eastAsia="ArialMT" w:cs="Arial"/>
          <w:color w:val="4F81BD"/>
          <w:lang w:eastAsia="ca-ES"/>
        </w:rPr>
        <w:t>. Mitja</w:t>
      </w:r>
      <w:r w:rsidR="00697178">
        <w:rPr>
          <w:rFonts w:eastAsia="ArialMT" w:cs="Arial"/>
          <w:color w:val="4F81BD"/>
          <w:lang w:eastAsia="ca-ES"/>
        </w:rPr>
        <w:t>n</w:t>
      </w:r>
      <w:r w:rsidRPr="002F396F">
        <w:rPr>
          <w:rFonts w:eastAsia="ArialMT" w:cs="Arial"/>
          <w:color w:val="4F81BD"/>
          <w:lang w:eastAsia="ca-ES"/>
        </w:rPr>
        <w:t xml:space="preserve">çant la seva consulta l’usuari podrà escollir quina és la millor opció per a la compra de </w:t>
      </w:r>
      <w:proofErr w:type="spellStart"/>
      <w:r w:rsidRPr="002F396F">
        <w:rPr>
          <w:rFonts w:eastAsia="ArialMT" w:cs="Arial"/>
          <w:color w:val="4F81BD"/>
          <w:lang w:eastAsia="ca-ES"/>
        </w:rPr>
        <w:t>tickets</w:t>
      </w:r>
      <w:proofErr w:type="spellEnd"/>
      <w:r w:rsidRPr="002F396F">
        <w:rPr>
          <w:rFonts w:eastAsia="ArialMT" w:cs="Arial"/>
          <w:color w:val="4F81BD"/>
          <w:lang w:eastAsia="ca-ES"/>
        </w:rPr>
        <w:t xml:space="preserve"> per a un </w:t>
      </w:r>
      <w:r w:rsidR="00697178">
        <w:rPr>
          <w:rFonts w:eastAsia="ArialMT" w:cs="Arial"/>
          <w:color w:val="4F81BD"/>
          <w:lang w:eastAsia="ca-ES"/>
        </w:rPr>
        <w:t>esdeveniment</w:t>
      </w:r>
      <w:r w:rsidRPr="002F396F">
        <w:rPr>
          <w:rFonts w:eastAsia="ArialMT" w:cs="Arial"/>
          <w:color w:val="4F81BD"/>
          <w:lang w:eastAsia="ca-ES"/>
        </w:rPr>
        <w:t xml:space="preserve"> concret </w:t>
      </w:r>
      <w:r w:rsidR="004863C0" w:rsidRPr="002F396F">
        <w:rPr>
          <w:rFonts w:eastAsia="ArialMT" w:cs="Arial"/>
          <w:color w:val="4F81BD"/>
          <w:lang w:eastAsia="ca-ES"/>
        </w:rPr>
        <w:t>o en general veure quines ofertes hi han pels propers dies.</w:t>
      </w:r>
    </w:p>
    <w:p w14:paraId="3363F864" w14:textId="77777777" w:rsidR="00817FA4" w:rsidRDefault="00817FA4" w:rsidP="004F0F97">
      <w:pPr>
        <w:autoSpaceDE w:val="0"/>
        <w:autoSpaceDN w:val="0"/>
        <w:adjustRightInd w:val="0"/>
        <w:rPr>
          <w:rFonts w:ascii="ArialMT" w:eastAsia="ArialMT" w:hAnsi="Times New Roman" w:cs="ArialMT"/>
          <w:color w:val="000078"/>
          <w:sz w:val="22"/>
          <w:szCs w:val="22"/>
          <w:lang w:eastAsia="ca-ES"/>
        </w:rPr>
      </w:pPr>
    </w:p>
    <w:p w14:paraId="19E5B15F" w14:textId="77777777" w:rsidR="004F0F97" w:rsidRDefault="004F0F97" w:rsidP="004F0F97">
      <w:pPr>
        <w:autoSpaceDE w:val="0"/>
        <w:autoSpaceDN w:val="0"/>
        <w:adjustRightInd w:val="0"/>
        <w:rPr>
          <w:rFonts w:ascii="ArialMT" w:eastAsia="ArialMT" w:hAnsi="Times New Roman" w:cs="ArialMT"/>
          <w:color w:val="000078"/>
          <w:sz w:val="22"/>
          <w:szCs w:val="22"/>
          <w:lang w:eastAsia="ca-ES"/>
        </w:rPr>
      </w:pPr>
    </w:p>
    <w:p w14:paraId="1DA4D578" w14:textId="63400DFA" w:rsidR="004F0F97" w:rsidRPr="00817FA4" w:rsidRDefault="004F0F97" w:rsidP="00F57C90">
      <w:pPr>
        <w:numPr>
          <w:ilvl w:val="0"/>
          <w:numId w:val="18"/>
        </w:num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r w:rsidRPr="00817FA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Representacio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grafica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.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Presentar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una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imatge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o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esquema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que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identifiqui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el</w:t>
      </w:r>
    </w:p>
    <w:p w14:paraId="579E2A4B" w14:textId="17BA1309" w:rsidR="004F0F97" w:rsidRDefault="004F0F9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r w:rsidRPr="00817FA4">
        <w:rPr>
          <w:rFonts w:cs="Arial"/>
          <w:b/>
          <w:bCs/>
          <w:color w:val="000000"/>
          <w:lang w:val="en-US"/>
        </w:rPr>
        <w:t xml:space="preserve">dataset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visualment</w:t>
      </w:r>
      <w:proofErr w:type="spellEnd"/>
      <w:r w:rsidR="0084052F">
        <w:rPr>
          <w:rFonts w:cs="Arial"/>
          <w:b/>
          <w:bCs/>
          <w:color w:val="000000"/>
          <w:lang w:val="en-US"/>
        </w:rPr>
        <w:t>.</w:t>
      </w:r>
    </w:p>
    <w:p w14:paraId="5878FBA6" w14:textId="345AFA6A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1459445" w14:textId="365360C1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37B3A0EF" w14:textId="0131BBFB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6C0546C6" w14:textId="09888289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5504844E" w14:textId="29548991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B2E425D" w14:textId="28B4B697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37CD794D" w14:textId="60B34C86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598B8A71" w14:textId="594B021E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D9D1669" w14:textId="7E7187FE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647B10E9" w14:textId="60449B60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43099ED2" w14:textId="631EBC2C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D25D4AE" w14:textId="1F5CD1E2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46EC8732" w14:textId="7B0B5690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7D04C480" w14:textId="3AF35BCF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515F10A" w14:textId="55CCC221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B40605A" w14:textId="5FBD39E8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7963519E" w14:textId="723F2084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7ACF6D8C" w14:textId="02AA8EF8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643B845A" w14:textId="5A515CBE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7E5FD304" w14:textId="77777777" w:rsidR="00CA2DF7" w:rsidRDefault="00CA2DF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3E2BA4CB" w14:textId="2B5DD11F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492C4FC7" w14:textId="43FD6401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6AF2449D" w14:textId="77777777" w:rsidR="0084052F" w:rsidRPr="00817FA4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44D78150" w14:textId="77777777" w:rsidR="00817FA4" w:rsidRPr="00817FA4" w:rsidRDefault="00817FA4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69C966F2" w14:textId="57A64B5B" w:rsidR="004F0F97" w:rsidRPr="00817FA4" w:rsidRDefault="004F0F97" w:rsidP="00F57C90">
      <w:pPr>
        <w:numPr>
          <w:ilvl w:val="0"/>
          <w:numId w:val="18"/>
        </w:num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proofErr w:type="spellStart"/>
      <w:r w:rsidRPr="00817FA4">
        <w:rPr>
          <w:rFonts w:cs="Arial"/>
          <w:b/>
          <w:bCs/>
          <w:color w:val="000000"/>
          <w:lang w:val="en-US"/>
        </w:rPr>
        <w:lastRenderedPageBreak/>
        <w:t>Contingut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.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Explicar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els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camps que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inclou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el dataset, el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periode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de temps de les</w:t>
      </w:r>
    </w:p>
    <w:p w14:paraId="6E7F3ABC" w14:textId="21A5CA83" w:rsidR="004F0F97" w:rsidRDefault="004F0F9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proofErr w:type="spellStart"/>
      <w:r w:rsidRPr="00817FA4">
        <w:rPr>
          <w:rFonts w:cs="Arial"/>
          <w:b/>
          <w:bCs/>
          <w:color w:val="000000"/>
          <w:lang w:val="en-US"/>
        </w:rPr>
        <w:t>dades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i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com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s'ha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recollit</w:t>
      </w:r>
      <w:proofErr w:type="spellEnd"/>
      <w:r w:rsidRPr="00817FA4">
        <w:rPr>
          <w:rFonts w:cs="Arial"/>
          <w:b/>
          <w:bCs/>
          <w:color w:val="000000"/>
          <w:lang w:val="en-US"/>
        </w:rPr>
        <w:t>.</w:t>
      </w:r>
    </w:p>
    <w:p w14:paraId="7056BF01" w14:textId="4AEA8B24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2E8AEA2" w14:textId="7A31E1D7" w:rsidR="0084052F" w:rsidRDefault="0084052F" w:rsidP="004863C0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66B1FC80" w14:textId="30E9C1CC" w:rsidR="004863C0" w:rsidRPr="004863C0" w:rsidRDefault="004863C0" w:rsidP="005B6BD8">
      <w:pPr>
        <w:autoSpaceDE w:val="0"/>
        <w:autoSpaceDN w:val="0"/>
        <w:adjustRightInd w:val="0"/>
        <w:ind w:firstLine="720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Un dataset que </w:t>
      </w:r>
      <w:proofErr w:type="spellStart"/>
      <w:r>
        <w:rPr>
          <w:rFonts w:cs="Arial"/>
          <w:color w:val="000000"/>
          <w:lang w:val="en-US"/>
        </w:rPr>
        <w:t>contingui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preus</w:t>
      </w:r>
      <w:proofErr w:type="spellEnd"/>
      <w:r>
        <w:rPr>
          <w:rFonts w:cs="Arial"/>
          <w:color w:val="000000"/>
          <w:lang w:val="en-US"/>
        </w:rPr>
        <w:t xml:space="preserve"> pot </w:t>
      </w:r>
      <w:proofErr w:type="spellStart"/>
      <w:r>
        <w:rPr>
          <w:rFonts w:cs="Arial"/>
          <w:color w:val="000000"/>
          <w:lang w:val="en-US"/>
        </w:rPr>
        <w:t>estar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força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acotat</w:t>
      </w:r>
      <w:proofErr w:type="spellEnd"/>
      <w:r>
        <w:rPr>
          <w:rFonts w:cs="Arial"/>
          <w:color w:val="000000"/>
          <w:lang w:val="en-US"/>
        </w:rPr>
        <w:t xml:space="preserve"> a </w:t>
      </w:r>
      <w:proofErr w:type="spellStart"/>
      <w:r>
        <w:rPr>
          <w:rFonts w:cs="Arial"/>
          <w:color w:val="000000"/>
          <w:lang w:val="en-US"/>
        </w:rPr>
        <w:t>present</w:t>
      </w:r>
      <w:r w:rsidR="005B6BD8">
        <w:rPr>
          <w:rFonts w:cs="Arial"/>
          <w:color w:val="000000"/>
          <w:lang w:val="en-US"/>
        </w:rPr>
        <w:t>a</w:t>
      </w:r>
      <w:r>
        <w:rPr>
          <w:rFonts w:cs="Arial"/>
          <w:color w:val="000000"/>
          <w:lang w:val="en-US"/>
        </w:rPr>
        <w:t>r</w:t>
      </w:r>
      <w:proofErr w:type="spellEnd"/>
      <w:r>
        <w:rPr>
          <w:rFonts w:cs="Arial"/>
          <w:color w:val="000000"/>
          <w:lang w:val="en-US"/>
        </w:rPr>
        <w:t xml:space="preserve"> la </w:t>
      </w:r>
      <w:proofErr w:type="spellStart"/>
      <w:r>
        <w:rPr>
          <w:rFonts w:cs="Arial"/>
          <w:color w:val="000000"/>
          <w:lang w:val="en-US"/>
        </w:rPr>
        <w:t>següent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informació</w:t>
      </w:r>
      <w:proofErr w:type="spellEnd"/>
      <w:r>
        <w:rPr>
          <w:rFonts w:cs="Arial"/>
          <w:color w:val="000000"/>
          <w:lang w:val="en-US"/>
        </w:rPr>
        <w:t>:</w:t>
      </w:r>
    </w:p>
    <w:p w14:paraId="45051047" w14:textId="6E4E3B7F" w:rsidR="004863C0" w:rsidRDefault="004863C0" w:rsidP="004863C0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6651D138" w14:textId="0F0EDB0C" w:rsidR="004863C0" w:rsidRDefault="004863C0" w:rsidP="004863C0">
      <w:pPr>
        <w:rPr>
          <w:lang w:val="es-ES_tradnl"/>
        </w:rPr>
      </w:pPr>
    </w:p>
    <w:p w14:paraId="6BD43153" w14:textId="12D1C647" w:rsidR="004863C0" w:rsidRPr="004863C0" w:rsidRDefault="004863C0" w:rsidP="004863C0">
      <w:pPr>
        <w:rPr>
          <w:b/>
          <w:bCs/>
          <w:lang w:val="es-ES_tradnl"/>
        </w:rPr>
      </w:pPr>
      <w:r>
        <w:rPr>
          <w:lang w:val="es-ES_tradnl"/>
        </w:rPr>
        <w:tab/>
      </w:r>
      <w:r w:rsidR="005B6BD8" w:rsidRPr="005B6BD8">
        <w:rPr>
          <w:b/>
          <w:bCs/>
          <w:lang w:val="es-ES_tradnl"/>
        </w:rPr>
        <w:t>&lt;</w:t>
      </w:r>
      <w:r w:rsidR="005B6BD8">
        <w:rPr>
          <w:b/>
          <w:bCs/>
          <w:lang w:val="es-ES_tradnl"/>
        </w:rPr>
        <w:t xml:space="preserve"> </w:t>
      </w:r>
      <w:proofErr w:type="spellStart"/>
      <w:r w:rsidRPr="004863C0">
        <w:rPr>
          <w:b/>
          <w:bCs/>
          <w:lang w:val="es-ES_tradnl"/>
        </w:rPr>
        <w:t>Ticketera</w:t>
      </w:r>
      <w:proofErr w:type="spellEnd"/>
      <w:r w:rsidRPr="004863C0">
        <w:rPr>
          <w:b/>
          <w:bCs/>
          <w:lang w:val="es-ES_tradnl"/>
        </w:rPr>
        <w:t xml:space="preserve">, </w:t>
      </w:r>
      <w:proofErr w:type="spellStart"/>
      <w:r w:rsidRPr="004863C0">
        <w:rPr>
          <w:b/>
          <w:bCs/>
          <w:lang w:val="es-ES_tradnl"/>
        </w:rPr>
        <w:t>Tipo_Evento</w:t>
      </w:r>
      <w:proofErr w:type="spellEnd"/>
      <w:r w:rsidRPr="004863C0">
        <w:rPr>
          <w:b/>
          <w:bCs/>
          <w:lang w:val="es-ES_tradnl"/>
        </w:rPr>
        <w:t xml:space="preserve">, </w:t>
      </w:r>
      <w:proofErr w:type="spellStart"/>
      <w:r w:rsidRPr="004863C0">
        <w:rPr>
          <w:b/>
          <w:bCs/>
          <w:lang w:val="es-ES_tradnl"/>
        </w:rPr>
        <w:t>Recint</w:t>
      </w:r>
      <w:r w:rsidR="00F071A7">
        <w:rPr>
          <w:b/>
          <w:bCs/>
          <w:lang w:val="es-ES_tradnl"/>
        </w:rPr>
        <w:t>e</w:t>
      </w:r>
      <w:proofErr w:type="spellEnd"/>
      <w:r w:rsidRPr="004863C0">
        <w:rPr>
          <w:b/>
          <w:bCs/>
          <w:lang w:val="es-ES_tradnl"/>
        </w:rPr>
        <w:t xml:space="preserve">, </w:t>
      </w:r>
      <w:proofErr w:type="spellStart"/>
      <w:r w:rsidRPr="004863C0">
        <w:rPr>
          <w:b/>
          <w:bCs/>
          <w:lang w:val="es-ES_tradnl"/>
        </w:rPr>
        <w:t>Event</w:t>
      </w:r>
      <w:proofErr w:type="spellEnd"/>
      <w:r w:rsidRPr="004863C0">
        <w:rPr>
          <w:b/>
          <w:bCs/>
          <w:lang w:val="es-ES_tradnl"/>
        </w:rPr>
        <w:t xml:space="preserve">, </w:t>
      </w:r>
      <w:proofErr w:type="spellStart"/>
      <w:r w:rsidRPr="004863C0">
        <w:rPr>
          <w:b/>
          <w:bCs/>
          <w:lang w:val="es-ES_tradnl"/>
        </w:rPr>
        <w:t>Se</w:t>
      </w:r>
      <w:r w:rsidR="00C2337E">
        <w:rPr>
          <w:b/>
          <w:bCs/>
          <w:lang w:val="es-ES_tradnl"/>
        </w:rPr>
        <w:t>s</w:t>
      </w:r>
      <w:r w:rsidRPr="004863C0">
        <w:rPr>
          <w:b/>
          <w:bCs/>
          <w:lang w:val="es-ES_tradnl"/>
        </w:rPr>
        <w:t>sió</w:t>
      </w:r>
      <w:proofErr w:type="spellEnd"/>
      <w:r w:rsidRPr="004863C0">
        <w:rPr>
          <w:b/>
          <w:bCs/>
          <w:lang w:val="es-ES_tradnl"/>
        </w:rPr>
        <w:t>, Zona Preu, Pre</w:t>
      </w:r>
      <w:r>
        <w:rPr>
          <w:b/>
          <w:bCs/>
          <w:lang w:val="es-ES_tradnl"/>
        </w:rPr>
        <w:t>u</w:t>
      </w:r>
      <w:r w:rsidRPr="004863C0">
        <w:rPr>
          <w:b/>
          <w:bCs/>
          <w:lang w:val="es-ES_tradnl"/>
        </w:rPr>
        <w:t xml:space="preserve">, </w:t>
      </w:r>
      <w:proofErr w:type="spellStart"/>
      <w:r>
        <w:rPr>
          <w:b/>
          <w:bCs/>
          <w:lang w:val="es-ES_tradnl"/>
        </w:rPr>
        <w:t>Data</w:t>
      </w:r>
      <w:r w:rsidRPr="004863C0">
        <w:rPr>
          <w:b/>
          <w:bCs/>
          <w:lang w:val="es-ES_tradnl"/>
        </w:rPr>
        <w:t>_Registr</w:t>
      </w:r>
      <w:r>
        <w:rPr>
          <w:b/>
          <w:bCs/>
          <w:lang w:val="es-ES_tradnl"/>
        </w:rPr>
        <w:t>e</w:t>
      </w:r>
      <w:proofErr w:type="spellEnd"/>
      <w:r w:rsidR="005B6BD8">
        <w:rPr>
          <w:b/>
          <w:bCs/>
          <w:lang w:val="es-ES_tradnl"/>
        </w:rPr>
        <w:t xml:space="preserve"> &gt;</w:t>
      </w:r>
    </w:p>
    <w:p w14:paraId="46753124" w14:textId="47F61A86" w:rsidR="004863C0" w:rsidRDefault="004863C0" w:rsidP="004863C0">
      <w:pPr>
        <w:rPr>
          <w:lang w:val="es-ES_tradnl"/>
        </w:rPr>
      </w:pPr>
    </w:p>
    <w:p w14:paraId="4764653D" w14:textId="718CB7D7" w:rsidR="004863C0" w:rsidRDefault="004863C0" w:rsidP="004863C0">
      <w:pPr>
        <w:rPr>
          <w:lang w:val="es-ES_tradnl"/>
        </w:rPr>
      </w:pPr>
    </w:p>
    <w:p w14:paraId="3E759569" w14:textId="3045D2A4" w:rsidR="004863C0" w:rsidRDefault="005B6BD8" w:rsidP="005B6BD8">
      <w:pPr>
        <w:ind w:firstLine="720"/>
        <w:rPr>
          <w:lang w:val="es-ES_tradnl"/>
        </w:rPr>
      </w:pPr>
      <w:proofErr w:type="spellStart"/>
      <w:r>
        <w:rPr>
          <w:lang w:val="es-ES_tradnl"/>
        </w:rPr>
        <w:t>O</w:t>
      </w:r>
      <w:r w:rsidR="004863C0">
        <w:rPr>
          <w:lang w:val="es-ES_tradnl"/>
        </w:rPr>
        <w:t>n</w:t>
      </w:r>
      <w:proofErr w:type="spellEnd"/>
      <w:r w:rsidR="002273DC">
        <w:rPr>
          <w:lang w:val="es-ES_tradnl"/>
        </w:rPr>
        <w:t xml:space="preserve"> </w:t>
      </w:r>
      <w:proofErr w:type="spellStart"/>
      <w:r w:rsidR="002273DC">
        <w:rPr>
          <w:lang w:val="es-ES_tradnl"/>
        </w:rPr>
        <w:t>passem</w:t>
      </w:r>
      <w:proofErr w:type="spellEnd"/>
      <w:r w:rsidR="002273DC">
        <w:rPr>
          <w:lang w:val="es-ES_tradnl"/>
        </w:rPr>
        <w:t xml:space="preserve"> a detallar cada camp</w:t>
      </w:r>
      <w:r w:rsidR="004863C0">
        <w:rPr>
          <w:lang w:val="es-ES_tradnl"/>
        </w:rPr>
        <w:t>:</w:t>
      </w:r>
      <w:r>
        <w:rPr>
          <w:lang w:val="es-ES_tradnl"/>
        </w:rPr>
        <w:tab/>
      </w:r>
    </w:p>
    <w:p w14:paraId="6619505E" w14:textId="742D2107" w:rsidR="004863C0" w:rsidRDefault="004863C0" w:rsidP="004863C0">
      <w:pPr>
        <w:rPr>
          <w:lang w:val="es-ES_tradnl"/>
        </w:rPr>
      </w:pPr>
    </w:p>
    <w:p w14:paraId="0259058E" w14:textId="77777777" w:rsidR="004863C0" w:rsidRDefault="004863C0" w:rsidP="004863C0">
      <w:pPr>
        <w:rPr>
          <w:lang w:val="es-ES_tradnl"/>
        </w:rPr>
      </w:pPr>
    </w:p>
    <w:p w14:paraId="38D19E87" w14:textId="3F4D580C" w:rsidR="004863C0" w:rsidRDefault="00DF445D" w:rsidP="004863C0">
      <w:pPr>
        <w:rPr>
          <w:lang w:val="es-ES_tradnl"/>
        </w:rPr>
      </w:pPr>
      <w:r>
        <w:rPr>
          <w:lang w:val="es-ES_tradnl"/>
        </w:rPr>
        <w:tab/>
      </w:r>
      <w:proofErr w:type="spellStart"/>
      <w:proofErr w:type="gramStart"/>
      <w:r w:rsidRPr="00DF445D">
        <w:rPr>
          <w:b/>
          <w:bCs/>
          <w:lang w:val="es-ES_tradnl"/>
        </w:rPr>
        <w:t>Ticketera</w:t>
      </w:r>
      <w:proofErr w:type="spellEnd"/>
      <w:r>
        <w:rPr>
          <w:lang w:val="es-ES_tradnl"/>
        </w:rPr>
        <w:t xml:space="preserve"> :</w:t>
      </w:r>
      <w:proofErr w:type="gramEnd"/>
      <w:r>
        <w:rPr>
          <w:lang w:val="es-ES_tradnl"/>
        </w:rPr>
        <w:t xml:space="preserve"> es el portal </w:t>
      </w:r>
      <w:proofErr w:type="spellStart"/>
      <w:r>
        <w:rPr>
          <w:lang w:val="es-ES_tradnl"/>
        </w:rPr>
        <w:t>d’on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hem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adquirit</w:t>
      </w:r>
      <w:proofErr w:type="spellEnd"/>
      <w:r>
        <w:rPr>
          <w:lang w:val="es-ES_tradnl"/>
        </w:rPr>
        <w:t xml:space="preserve"> les </w:t>
      </w:r>
      <w:proofErr w:type="spellStart"/>
      <w:r>
        <w:rPr>
          <w:lang w:val="es-ES_tradnl"/>
        </w:rPr>
        <w:t>dades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Koobin</w:t>
      </w:r>
      <w:proofErr w:type="spellEnd"/>
      <w:r>
        <w:rPr>
          <w:lang w:val="es-ES_tradnl"/>
        </w:rPr>
        <w:t xml:space="preserve">, Janto, </w:t>
      </w:r>
      <w:proofErr w:type="spellStart"/>
      <w:r>
        <w:rPr>
          <w:lang w:val="es-ES_tradnl"/>
        </w:rPr>
        <w:t>etc</w:t>
      </w:r>
      <w:proofErr w:type="spellEnd"/>
      <w:r>
        <w:rPr>
          <w:lang w:val="es-ES_tradnl"/>
        </w:rPr>
        <w:t>)</w:t>
      </w:r>
    </w:p>
    <w:p w14:paraId="153789F8" w14:textId="0EB4BF1F" w:rsidR="00DF445D" w:rsidRDefault="00DF445D" w:rsidP="004863C0">
      <w:pPr>
        <w:rPr>
          <w:lang w:val="es-ES_tradnl"/>
        </w:rPr>
      </w:pPr>
    </w:p>
    <w:p w14:paraId="4714BB70" w14:textId="15412E1E" w:rsidR="00DF445D" w:rsidRDefault="00DF445D" w:rsidP="005B6BD8">
      <w:pPr>
        <w:ind w:left="720"/>
        <w:rPr>
          <w:lang w:val="es-ES_tradnl"/>
        </w:rPr>
      </w:pPr>
      <w:proofErr w:type="spellStart"/>
      <w:r w:rsidRPr="00DF445D">
        <w:rPr>
          <w:b/>
          <w:bCs/>
          <w:lang w:val="es-ES_tradnl"/>
        </w:rPr>
        <w:t>Tipo_</w:t>
      </w:r>
      <w:proofErr w:type="gramStart"/>
      <w:r w:rsidRPr="00DF445D">
        <w:rPr>
          <w:b/>
          <w:bCs/>
          <w:lang w:val="es-ES_tradnl"/>
        </w:rPr>
        <w:t>Evento</w:t>
      </w:r>
      <w:proofErr w:type="spellEnd"/>
      <w:r>
        <w:rPr>
          <w:lang w:val="es-ES_tradnl"/>
        </w:rPr>
        <w:t xml:space="preserve"> :</w:t>
      </w:r>
      <w:proofErr w:type="gramEnd"/>
      <w:r>
        <w:rPr>
          <w:lang w:val="es-ES_tradnl"/>
        </w:rPr>
        <w:t xml:space="preserve"> </w:t>
      </w:r>
      <w:r w:rsidR="00F071A7">
        <w:rPr>
          <w:lang w:val="es-ES_tradnl"/>
        </w:rPr>
        <w:t xml:space="preserve">representa la taxonomía, o tipología de </w:t>
      </w:r>
      <w:proofErr w:type="spellStart"/>
      <w:r w:rsidR="00F071A7">
        <w:rPr>
          <w:lang w:val="es-ES_tradnl"/>
        </w:rPr>
        <w:t>l’event</w:t>
      </w:r>
      <w:proofErr w:type="spellEnd"/>
      <w:r w:rsidR="00F071A7">
        <w:rPr>
          <w:lang w:val="es-ES_tradnl"/>
        </w:rPr>
        <w:t xml:space="preserve"> que </w:t>
      </w:r>
      <w:proofErr w:type="spellStart"/>
      <w:r w:rsidR="00F071A7">
        <w:rPr>
          <w:lang w:val="es-ES_tradnl"/>
        </w:rPr>
        <w:t>s’està</w:t>
      </w:r>
      <w:proofErr w:type="spellEnd"/>
      <w:r w:rsidR="00F071A7">
        <w:rPr>
          <w:lang w:val="es-ES_tradnl"/>
        </w:rPr>
        <w:t xml:space="preserve"> </w:t>
      </w:r>
      <w:proofErr w:type="spellStart"/>
      <w:r w:rsidR="00F071A7">
        <w:rPr>
          <w:lang w:val="es-ES_tradnl"/>
        </w:rPr>
        <w:t>tractant</w:t>
      </w:r>
      <w:proofErr w:type="spellEnd"/>
      <w:r w:rsidR="00F071A7">
        <w:rPr>
          <w:lang w:val="es-ES_tradnl"/>
        </w:rPr>
        <w:t xml:space="preserve">, </w:t>
      </w:r>
      <w:proofErr w:type="spellStart"/>
      <w:r w:rsidR="00F071A7">
        <w:rPr>
          <w:lang w:val="es-ES_tradnl"/>
        </w:rPr>
        <w:t>és</w:t>
      </w:r>
      <w:proofErr w:type="spellEnd"/>
      <w:r w:rsidR="00F071A7">
        <w:rPr>
          <w:lang w:val="es-ES_tradnl"/>
        </w:rPr>
        <w:t xml:space="preserve"> a </w:t>
      </w:r>
      <w:proofErr w:type="spellStart"/>
      <w:r w:rsidR="00F071A7">
        <w:rPr>
          <w:lang w:val="es-ES_tradnl"/>
        </w:rPr>
        <w:t>dir</w:t>
      </w:r>
      <w:proofErr w:type="spellEnd"/>
      <w:r w:rsidR="00F071A7">
        <w:rPr>
          <w:lang w:val="es-ES_tradnl"/>
        </w:rPr>
        <w:t xml:space="preserve">, la vertical/sector </w:t>
      </w:r>
      <w:proofErr w:type="spellStart"/>
      <w:r w:rsidR="00F071A7">
        <w:rPr>
          <w:lang w:val="es-ES_tradnl"/>
        </w:rPr>
        <w:t>dintre</w:t>
      </w:r>
      <w:proofErr w:type="spellEnd"/>
      <w:r w:rsidR="00F071A7">
        <w:rPr>
          <w:lang w:val="es-ES_tradnl"/>
        </w:rPr>
        <w:t xml:space="preserve"> del </w:t>
      </w:r>
      <w:proofErr w:type="spellStart"/>
      <w:r w:rsidR="00F071A7">
        <w:rPr>
          <w:lang w:val="es-ES_tradnl"/>
        </w:rPr>
        <w:t>mon</w:t>
      </w:r>
      <w:proofErr w:type="spellEnd"/>
      <w:r w:rsidR="00F071A7">
        <w:rPr>
          <w:lang w:val="es-ES_tradnl"/>
        </w:rPr>
        <w:t xml:space="preserve"> del </w:t>
      </w:r>
      <w:proofErr w:type="spellStart"/>
      <w:r w:rsidR="00F071A7">
        <w:rPr>
          <w:lang w:val="es-ES_tradnl"/>
        </w:rPr>
        <w:t>ticketing</w:t>
      </w:r>
      <w:proofErr w:type="spellEnd"/>
      <w:r w:rsidR="00F071A7">
        <w:rPr>
          <w:lang w:val="es-ES_tradnl"/>
        </w:rPr>
        <w:t xml:space="preserve">. </w:t>
      </w:r>
      <w:proofErr w:type="spellStart"/>
      <w:r w:rsidR="00F071A7">
        <w:rPr>
          <w:lang w:val="es-ES_tradnl"/>
        </w:rPr>
        <w:t>Pot</w:t>
      </w:r>
      <w:proofErr w:type="spellEnd"/>
      <w:r w:rsidR="00F071A7">
        <w:rPr>
          <w:lang w:val="es-ES_tradnl"/>
        </w:rPr>
        <w:t xml:space="preserve"> ser Opera, </w:t>
      </w:r>
      <w:proofErr w:type="spellStart"/>
      <w:r w:rsidR="00F071A7">
        <w:rPr>
          <w:lang w:val="es-ES_tradnl"/>
        </w:rPr>
        <w:t>Teatre</w:t>
      </w:r>
      <w:proofErr w:type="spellEnd"/>
      <w:r w:rsidR="00F071A7">
        <w:rPr>
          <w:lang w:val="es-ES_tradnl"/>
        </w:rPr>
        <w:t xml:space="preserve">, </w:t>
      </w:r>
      <w:proofErr w:type="spellStart"/>
      <w:r w:rsidR="00F071A7">
        <w:rPr>
          <w:lang w:val="es-ES_tradnl"/>
        </w:rPr>
        <w:t>Museus</w:t>
      </w:r>
      <w:proofErr w:type="spellEnd"/>
      <w:r w:rsidR="00F071A7">
        <w:rPr>
          <w:lang w:val="es-ES_tradnl"/>
        </w:rPr>
        <w:t xml:space="preserve">, Futbol, </w:t>
      </w:r>
      <w:proofErr w:type="spellStart"/>
      <w:r w:rsidR="00F071A7">
        <w:rPr>
          <w:lang w:val="es-ES_tradnl"/>
        </w:rPr>
        <w:t>Esports</w:t>
      </w:r>
      <w:proofErr w:type="spellEnd"/>
      <w:r w:rsidR="00F071A7">
        <w:rPr>
          <w:lang w:val="es-ES_tradnl"/>
        </w:rPr>
        <w:t xml:space="preserve">, </w:t>
      </w:r>
      <w:proofErr w:type="spellStart"/>
      <w:r w:rsidR="00F071A7">
        <w:rPr>
          <w:lang w:val="es-ES_tradnl"/>
        </w:rPr>
        <w:t>Concerts</w:t>
      </w:r>
      <w:proofErr w:type="spellEnd"/>
      <w:r w:rsidR="00F071A7">
        <w:rPr>
          <w:lang w:val="es-ES_tradnl"/>
        </w:rPr>
        <w:t xml:space="preserve">, </w:t>
      </w:r>
      <w:proofErr w:type="spellStart"/>
      <w:r w:rsidR="00F071A7">
        <w:rPr>
          <w:lang w:val="es-ES_tradnl"/>
        </w:rPr>
        <w:t>etc</w:t>
      </w:r>
      <w:proofErr w:type="spellEnd"/>
    </w:p>
    <w:p w14:paraId="039225CE" w14:textId="3DF6D943" w:rsidR="00F071A7" w:rsidRDefault="00F071A7" w:rsidP="004863C0">
      <w:pPr>
        <w:rPr>
          <w:lang w:val="es-ES_tradnl"/>
        </w:rPr>
      </w:pPr>
      <w:r>
        <w:rPr>
          <w:lang w:val="es-ES_tradnl"/>
        </w:rPr>
        <w:tab/>
      </w:r>
    </w:p>
    <w:p w14:paraId="41F9C132" w14:textId="33585F57" w:rsidR="00F071A7" w:rsidRDefault="00F071A7" w:rsidP="004863C0">
      <w:r>
        <w:rPr>
          <w:lang w:val="es-ES_tradnl"/>
        </w:rPr>
        <w:tab/>
      </w:r>
      <w:proofErr w:type="spellStart"/>
      <w:proofErr w:type="gramStart"/>
      <w:r w:rsidRPr="00F071A7">
        <w:rPr>
          <w:b/>
          <w:bCs/>
          <w:lang w:val="es-ES_tradnl"/>
        </w:rPr>
        <w:t>Recinte</w:t>
      </w:r>
      <w:proofErr w:type="spellEnd"/>
      <w:r w:rsidRPr="00F071A7">
        <w:rPr>
          <w:b/>
          <w:bCs/>
          <w:lang w:val="es-ES_tradnl"/>
        </w:rPr>
        <w:t xml:space="preserve"> :</w:t>
      </w:r>
      <w:proofErr w:type="gramEnd"/>
      <w:r w:rsidRPr="00F071A7">
        <w:rPr>
          <w:b/>
          <w:bCs/>
          <w:lang w:val="es-ES_tradnl"/>
        </w:rPr>
        <w:t xml:space="preserve"> </w:t>
      </w:r>
      <w:r>
        <w:rPr>
          <w:b/>
          <w:bCs/>
          <w:lang w:val="es-ES_tradnl"/>
        </w:rPr>
        <w:t xml:space="preserve"> </w:t>
      </w: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lloc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físic</w:t>
      </w:r>
      <w:proofErr w:type="spellEnd"/>
      <w:r>
        <w:rPr>
          <w:lang w:val="es-ES_tradnl"/>
        </w:rPr>
        <w:t xml:space="preserve"> </w:t>
      </w:r>
      <w:r>
        <w:t xml:space="preserve">on es desenvolupen els </w:t>
      </w:r>
      <w:proofErr w:type="spellStart"/>
      <w:r>
        <w:t>events</w:t>
      </w:r>
      <w:proofErr w:type="spellEnd"/>
      <w:r w:rsidR="00C2337E">
        <w:t>, per exemple el Teatre Tívoli.</w:t>
      </w:r>
    </w:p>
    <w:p w14:paraId="604E676B" w14:textId="3AE25368" w:rsidR="00C2337E" w:rsidRDefault="00C2337E" w:rsidP="004863C0"/>
    <w:p w14:paraId="17A686F7" w14:textId="0092F378" w:rsidR="00C2337E" w:rsidRDefault="00C2337E" w:rsidP="005B6BD8">
      <w:pPr>
        <w:ind w:left="720"/>
      </w:pPr>
      <w:proofErr w:type="spellStart"/>
      <w:r>
        <w:rPr>
          <w:b/>
          <w:bCs/>
        </w:rPr>
        <w:t>Event</w:t>
      </w:r>
      <w:proofErr w:type="spellEnd"/>
      <w:r>
        <w:rPr>
          <w:b/>
          <w:bCs/>
        </w:rPr>
        <w:t xml:space="preserve"> : </w:t>
      </w:r>
      <w:r>
        <w:t xml:space="preserve">cadascun dels espectacles que s’organitzen dintre d’un recinte per a la </w:t>
      </w:r>
      <w:proofErr w:type="spellStart"/>
      <w:r>
        <w:t>difussió</w:t>
      </w:r>
      <w:proofErr w:type="spellEnd"/>
      <w:r>
        <w:t xml:space="preserve"> i gaudiment de la cultura. Per exemple, el Musical de La </w:t>
      </w:r>
      <w:proofErr w:type="spellStart"/>
      <w:r>
        <w:t>Jaula</w:t>
      </w:r>
      <w:proofErr w:type="spellEnd"/>
      <w:r>
        <w:t xml:space="preserve"> de Las </w:t>
      </w:r>
      <w:proofErr w:type="spellStart"/>
      <w:r>
        <w:t>Locas</w:t>
      </w:r>
      <w:proofErr w:type="spellEnd"/>
    </w:p>
    <w:p w14:paraId="28407280" w14:textId="4B754F7F" w:rsidR="00C2337E" w:rsidRDefault="00C2337E" w:rsidP="004863C0"/>
    <w:p w14:paraId="6E77A169" w14:textId="2092E969" w:rsidR="00C2337E" w:rsidRDefault="00C2337E" w:rsidP="005B6BD8">
      <w:pPr>
        <w:ind w:left="720"/>
      </w:pPr>
      <w:r w:rsidRPr="00C2337E">
        <w:rPr>
          <w:b/>
          <w:bCs/>
        </w:rPr>
        <w:t xml:space="preserve">Sessió : </w:t>
      </w:r>
      <w:r>
        <w:rPr>
          <w:b/>
          <w:bCs/>
        </w:rPr>
        <w:t xml:space="preserve"> </w:t>
      </w:r>
      <w:r>
        <w:t xml:space="preserve">cadascuna de les representacions d’un </w:t>
      </w:r>
      <w:proofErr w:type="spellStart"/>
      <w:r>
        <w:t>event</w:t>
      </w:r>
      <w:proofErr w:type="spellEnd"/>
      <w:r>
        <w:t xml:space="preserve"> en el temps, és a dir, podríem dir que és la programació dels </w:t>
      </w:r>
      <w:proofErr w:type="spellStart"/>
      <w:r>
        <w:t>events</w:t>
      </w:r>
      <w:proofErr w:type="spellEnd"/>
      <w:r>
        <w:t xml:space="preserve">, normalment </w:t>
      </w:r>
      <w:proofErr w:type="spellStart"/>
      <w:r>
        <w:t>haven-t’hi</w:t>
      </w:r>
      <w:proofErr w:type="spellEnd"/>
      <w:r>
        <w:t xml:space="preserve"> varies </w:t>
      </w:r>
      <w:proofErr w:type="spellStart"/>
      <w:r>
        <w:t>session</w:t>
      </w:r>
      <w:proofErr w:type="spellEnd"/>
      <w:r>
        <w:t xml:space="preserve"> per un </w:t>
      </w:r>
      <w:proofErr w:type="spellStart"/>
      <w:r>
        <w:t>event</w:t>
      </w:r>
      <w:proofErr w:type="spellEnd"/>
      <w:r>
        <w:t xml:space="preserve">. Per exemple, del Musical de La </w:t>
      </w:r>
      <w:proofErr w:type="spellStart"/>
      <w:r>
        <w:t>Jaula</w:t>
      </w:r>
      <w:proofErr w:type="spellEnd"/>
      <w:r>
        <w:t xml:space="preserve"> de Las </w:t>
      </w:r>
      <w:proofErr w:type="spellStart"/>
      <w:r>
        <w:t>Locas</w:t>
      </w:r>
      <w:proofErr w:type="spellEnd"/>
      <w:r>
        <w:t>, la sessió del dia 22 de octubre a les 22:00 hores.</w:t>
      </w:r>
    </w:p>
    <w:p w14:paraId="6D91BBBC" w14:textId="0ADC156F" w:rsidR="00C2337E" w:rsidRDefault="00C2337E" w:rsidP="004863C0"/>
    <w:p w14:paraId="382EF9CC" w14:textId="3F111812" w:rsidR="00C2337E" w:rsidRDefault="00C2337E" w:rsidP="005B6BD8">
      <w:pPr>
        <w:ind w:left="720"/>
      </w:pPr>
      <w:r w:rsidRPr="00C2337E">
        <w:rPr>
          <w:b/>
          <w:bCs/>
        </w:rPr>
        <w:t xml:space="preserve">Zona de Preu : </w:t>
      </w:r>
      <w:r>
        <w:t xml:space="preserve">es la </w:t>
      </w:r>
      <w:proofErr w:type="spellStart"/>
      <w:r>
        <w:t>divissió</w:t>
      </w:r>
      <w:proofErr w:type="spellEnd"/>
      <w:r>
        <w:t xml:space="preserve"> </w:t>
      </w:r>
      <w:r w:rsidR="006B1CE6">
        <w:t xml:space="preserve">de l’aforament </w:t>
      </w:r>
      <w:r>
        <w:t xml:space="preserve">que es fa en els recintes </w:t>
      </w:r>
      <w:r w:rsidR="006B1CE6">
        <w:t xml:space="preserve">per a escollir el preu en el moment de la compra del </w:t>
      </w:r>
      <w:proofErr w:type="spellStart"/>
      <w:r w:rsidR="006B1CE6">
        <w:t>ticket</w:t>
      </w:r>
      <w:proofErr w:type="spellEnd"/>
      <w:r w:rsidR="006B1CE6">
        <w:t xml:space="preserve">. Acostuma a estar delimitada per l’arquitectura del recinte o bé per restriccions d’aforament com les existents actualment derivades de la pandèmia. Exemples podrien ser la Platea Esquerra, Platea Dreta, </w:t>
      </w:r>
      <w:proofErr w:type="spellStart"/>
      <w:r w:rsidR="006B1CE6">
        <w:t>Palcos</w:t>
      </w:r>
      <w:proofErr w:type="spellEnd"/>
      <w:r w:rsidR="006B1CE6">
        <w:t xml:space="preserve"> VIP, </w:t>
      </w:r>
      <w:proofErr w:type="spellStart"/>
      <w:r w:rsidR="006B1CE6">
        <w:t>etc</w:t>
      </w:r>
      <w:proofErr w:type="spellEnd"/>
    </w:p>
    <w:p w14:paraId="7E4C706E" w14:textId="558217C8" w:rsidR="006B1CE6" w:rsidRDefault="006B1CE6" w:rsidP="004863C0"/>
    <w:p w14:paraId="7AD73C2E" w14:textId="0C5A63F1" w:rsidR="006B1CE6" w:rsidRDefault="006B1CE6" w:rsidP="004863C0">
      <w:r>
        <w:tab/>
      </w:r>
      <w:r w:rsidRPr="006B1CE6">
        <w:rPr>
          <w:b/>
          <w:bCs/>
        </w:rPr>
        <w:t xml:space="preserve">Preu : </w:t>
      </w:r>
      <w:r>
        <w:t xml:space="preserve">import monetari del que costa un </w:t>
      </w:r>
      <w:proofErr w:type="spellStart"/>
      <w:r>
        <w:t>ticket</w:t>
      </w:r>
      <w:proofErr w:type="spellEnd"/>
      <w:r>
        <w:t xml:space="preserve"> a la zona de preu escollida.</w:t>
      </w:r>
    </w:p>
    <w:p w14:paraId="02B8D84A" w14:textId="084E4A28" w:rsidR="006B1CE6" w:rsidRDefault="006B1CE6" w:rsidP="004863C0"/>
    <w:p w14:paraId="3E7F87A6" w14:textId="3B444A20" w:rsidR="006B1CE6" w:rsidRPr="006B1CE6" w:rsidRDefault="006B1CE6" w:rsidP="004863C0">
      <w:r>
        <w:tab/>
      </w:r>
      <w:proofErr w:type="spellStart"/>
      <w:r w:rsidRPr="006B1CE6">
        <w:rPr>
          <w:b/>
          <w:bCs/>
        </w:rPr>
        <w:t>Data_Registre</w:t>
      </w:r>
      <w:proofErr w:type="spellEnd"/>
      <w:r>
        <w:t xml:space="preserve"> : moment en que es fa l’extracció de la informació.</w:t>
      </w:r>
    </w:p>
    <w:p w14:paraId="1AB64C44" w14:textId="5E98899E" w:rsidR="00C2337E" w:rsidRDefault="00C2337E" w:rsidP="004863C0"/>
    <w:p w14:paraId="1CE46617" w14:textId="0A031564" w:rsidR="00C2337E" w:rsidRDefault="00C2337E" w:rsidP="004863C0">
      <w:r>
        <w:tab/>
      </w:r>
    </w:p>
    <w:p w14:paraId="18EB12D0" w14:textId="3EECB8A8" w:rsidR="004863C0" w:rsidRPr="006B1CE6" w:rsidRDefault="006B1CE6" w:rsidP="005B6BD8">
      <w:pPr>
        <w:ind w:firstLine="720"/>
      </w:pPr>
      <w:r>
        <w:rPr>
          <w:lang w:val="es-ES_tradnl"/>
        </w:rPr>
        <w:t xml:space="preserve">Una instancia del </w:t>
      </w:r>
      <w:proofErr w:type="spellStart"/>
      <w:r>
        <w:rPr>
          <w:lang w:val="es-ES_tradnl"/>
        </w:rPr>
        <w:t>dataset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seguint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els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atributs</w:t>
      </w:r>
      <w:proofErr w:type="spellEnd"/>
      <w:r>
        <w:rPr>
          <w:lang w:val="es-ES_tradnl"/>
        </w:rPr>
        <w:t xml:space="preserve"> </w:t>
      </w:r>
      <w:r w:rsidR="00CA2DF7">
        <w:t>considerats seria</w:t>
      </w:r>
    </w:p>
    <w:p w14:paraId="24DE9680" w14:textId="77777777" w:rsidR="00DF445D" w:rsidRDefault="00DF445D" w:rsidP="004863C0">
      <w:pPr>
        <w:rPr>
          <w:lang w:val="es-ES_tradnl"/>
        </w:rPr>
      </w:pPr>
    </w:p>
    <w:p w14:paraId="0D3D7C26" w14:textId="0DD52EFD" w:rsidR="004863C0" w:rsidRDefault="004863C0" w:rsidP="005B6BD8">
      <w:pPr>
        <w:ind w:left="720"/>
        <w:rPr>
          <w:lang w:val="es-ES_tradnl"/>
        </w:rPr>
      </w:pPr>
      <w:proofErr w:type="spellStart"/>
      <w:r>
        <w:rPr>
          <w:lang w:val="es-ES_tradnl"/>
        </w:rPr>
        <w:t>Koobin</w:t>
      </w:r>
      <w:proofErr w:type="spellEnd"/>
      <w:r>
        <w:rPr>
          <w:lang w:val="es-ES_tradnl"/>
        </w:rPr>
        <w:t xml:space="preserve">, Opera, </w:t>
      </w:r>
      <w:r>
        <w:rPr>
          <w:lang w:val="es-ES_tradnl"/>
        </w:rPr>
        <w:tab/>
        <w:t xml:space="preserve">Opera de Oviedo, Madama </w:t>
      </w:r>
      <w:proofErr w:type="spellStart"/>
      <w:r>
        <w:rPr>
          <w:lang w:val="es-ES_tradnl"/>
        </w:rPr>
        <w:t>butterfly</w:t>
      </w:r>
      <w:proofErr w:type="spellEnd"/>
      <w:r>
        <w:rPr>
          <w:lang w:val="es-ES_tradnl"/>
        </w:rPr>
        <w:t xml:space="preserve">, </w:t>
      </w:r>
      <w:proofErr w:type="gramStart"/>
      <w:r>
        <w:rPr>
          <w:lang w:val="es-ES_tradnl"/>
        </w:rPr>
        <w:t>Lunes</w:t>
      </w:r>
      <w:proofErr w:type="gramEnd"/>
      <w:r>
        <w:rPr>
          <w:lang w:val="es-ES_tradnl"/>
        </w:rPr>
        <w:t xml:space="preserve"> 9 de noviembre 2020 – 20:00h, </w:t>
      </w:r>
      <w:r w:rsidR="00CA2DF7">
        <w:rPr>
          <w:lang w:val="es-ES_tradnl"/>
        </w:rPr>
        <w:t>Palco de Platea, 181.00, 18/10/2020 17:52</w:t>
      </w:r>
    </w:p>
    <w:p w14:paraId="0AD07555" w14:textId="77777777" w:rsidR="004863C0" w:rsidRDefault="004863C0" w:rsidP="004863C0">
      <w:pPr>
        <w:autoSpaceDE w:val="0"/>
        <w:autoSpaceDN w:val="0"/>
        <w:adjustRightInd w:val="0"/>
        <w:rPr>
          <w:rFonts w:ascii="ArialMT" w:eastAsia="ArialMT" w:hAnsi="Times New Roman" w:cs="ArialMT"/>
          <w:color w:val="000078"/>
          <w:sz w:val="22"/>
          <w:szCs w:val="22"/>
          <w:lang w:eastAsia="ca-ES"/>
        </w:rPr>
      </w:pPr>
    </w:p>
    <w:p w14:paraId="1EF3BD60" w14:textId="07B4BCE2" w:rsidR="0084052F" w:rsidRDefault="0084052F" w:rsidP="004863C0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2FB45B78" w14:textId="3981387A" w:rsidR="00CA2DF7" w:rsidRDefault="00CA2DF7" w:rsidP="00CA2DF7">
      <w:pPr>
        <w:autoSpaceDE w:val="0"/>
        <w:autoSpaceDN w:val="0"/>
        <w:adjustRightInd w:val="0"/>
        <w:ind w:left="720"/>
        <w:rPr>
          <w:rFonts w:cs="Arial"/>
          <w:color w:val="000000"/>
          <w:lang w:val="en-US"/>
        </w:rPr>
      </w:pPr>
      <w:proofErr w:type="spellStart"/>
      <w:r>
        <w:rPr>
          <w:rFonts w:cs="Arial"/>
          <w:b/>
          <w:bCs/>
          <w:color w:val="000000"/>
          <w:lang w:val="en-US"/>
        </w:rPr>
        <w:t>En</w:t>
      </w:r>
      <w:proofErr w:type="spellEnd"/>
      <w:r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>
        <w:rPr>
          <w:rFonts w:cs="Arial"/>
          <w:b/>
          <w:bCs/>
          <w:color w:val="000000"/>
          <w:lang w:val="en-US"/>
        </w:rPr>
        <w:t>quan</w:t>
      </w:r>
      <w:proofErr w:type="spellEnd"/>
      <w:r>
        <w:rPr>
          <w:rFonts w:cs="Arial"/>
          <w:b/>
          <w:bCs/>
          <w:color w:val="000000"/>
          <w:lang w:val="en-US"/>
        </w:rPr>
        <w:t xml:space="preserve"> al </w:t>
      </w:r>
      <w:proofErr w:type="spellStart"/>
      <w:r>
        <w:rPr>
          <w:rFonts w:cs="Arial"/>
          <w:b/>
          <w:bCs/>
          <w:color w:val="000000"/>
          <w:lang w:val="en-US"/>
        </w:rPr>
        <w:t>periode</w:t>
      </w:r>
      <w:proofErr w:type="spellEnd"/>
      <w:r>
        <w:rPr>
          <w:rFonts w:cs="Arial"/>
          <w:b/>
          <w:bCs/>
          <w:color w:val="000000"/>
          <w:lang w:val="en-US"/>
        </w:rPr>
        <w:t xml:space="preserve"> de temps de </w:t>
      </w:r>
      <w:proofErr w:type="spellStart"/>
      <w:r>
        <w:rPr>
          <w:rFonts w:cs="Arial"/>
          <w:b/>
          <w:bCs/>
          <w:color w:val="000000"/>
          <w:lang w:val="en-US"/>
        </w:rPr>
        <w:t>dades</w:t>
      </w:r>
      <w:proofErr w:type="spellEnd"/>
      <w:r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és</w:t>
      </w:r>
      <w:proofErr w:type="spellEnd"/>
      <w:r>
        <w:rPr>
          <w:rFonts w:cs="Arial"/>
          <w:color w:val="000000"/>
          <w:lang w:val="en-US"/>
        </w:rPr>
        <w:t xml:space="preserve"> important </w:t>
      </w:r>
      <w:proofErr w:type="spellStart"/>
      <w:r>
        <w:rPr>
          <w:rFonts w:cs="Arial"/>
          <w:color w:val="000000"/>
          <w:lang w:val="en-US"/>
        </w:rPr>
        <w:t>considerar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l’ús</w:t>
      </w:r>
      <w:proofErr w:type="spellEnd"/>
      <w:r>
        <w:rPr>
          <w:rFonts w:cs="Arial"/>
          <w:color w:val="000000"/>
          <w:lang w:val="en-US"/>
        </w:rPr>
        <w:t xml:space="preserve"> que es </w:t>
      </w:r>
      <w:proofErr w:type="spellStart"/>
      <w:r>
        <w:rPr>
          <w:rFonts w:cs="Arial"/>
          <w:color w:val="000000"/>
          <w:lang w:val="en-US"/>
        </w:rPr>
        <w:t>poden</w:t>
      </w:r>
      <w:proofErr w:type="spellEnd"/>
      <w:r>
        <w:rPr>
          <w:rFonts w:cs="Arial"/>
          <w:color w:val="000000"/>
          <w:lang w:val="en-US"/>
        </w:rPr>
        <w:t xml:space="preserve"> fer de les </w:t>
      </w:r>
      <w:proofErr w:type="spellStart"/>
      <w:proofErr w:type="gramStart"/>
      <w:r>
        <w:rPr>
          <w:rFonts w:cs="Arial"/>
          <w:color w:val="000000"/>
          <w:lang w:val="en-US"/>
        </w:rPr>
        <w:t>mateixes</w:t>
      </w:r>
      <w:proofErr w:type="spellEnd"/>
      <w:r>
        <w:rPr>
          <w:rFonts w:cs="Arial"/>
          <w:color w:val="000000"/>
          <w:lang w:val="en-US"/>
        </w:rPr>
        <w:t xml:space="preserve"> :</w:t>
      </w:r>
      <w:proofErr w:type="gramEnd"/>
    </w:p>
    <w:p w14:paraId="2D607584" w14:textId="481988C6" w:rsidR="00CA2DF7" w:rsidRDefault="00CA2DF7" w:rsidP="00CA2DF7">
      <w:pPr>
        <w:autoSpaceDE w:val="0"/>
        <w:autoSpaceDN w:val="0"/>
        <w:adjustRightInd w:val="0"/>
        <w:ind w:left="720"/>
        <w:rPr>
          <w:rFonts w:cs="Arial"/>
          <w:color w:val="000000"/>
          <w:lang w:val="en-US"/>
        </w:rPr>
      </w:pPr>
    </w:p>
    <w:p w14:paraId="16A0F8A3" w14:textId="53A78955" w:rsidR="00CA2DF7" w:rsidRPr="00CA2DF7" w:rsidRDefault="00CA2DF7" w:rsidP="00F57C90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proofErr w:type="spellStart"/>
      <w:r w:rsidRPr="00CA2DF7">
        <w:rPr>
          <w:rFonts w:cs="Arial"/>
          <w:b/>
          <w:bCs/>
          <w:color w:val="000000"/>
          <w:lang w:val="en-US"/>
        </w:rPr>
        <w:t>Ús</w:t>
      </w:r>
      <w:proofErr w:type="spellEnd"/>
      <w:r w:rsidRPr="00CA2DF7">
        <w:rPr>
          <w:rFonts w:cs="Arial"/>
          <w:b/>
          <w:bCs/>
          <w:color w:val="000000"/>
          <w:lang w:val="en-US"/>
        </w:rPr>
        <w:t xml:space="preserve"> personal com </w:t>
      </w:r>
      <w:proofErr w:type="spellStart"/>
      <w:r w:rsidRPr="00CA2DF7">
        <w:rPr>
          <w:rFonts w:cs="Arial"/>
          <w:b/>
          <w:bCs/>
          <w:color w:val="000000"/>
          <w:lang w:val="en-US"/>
        </w:rPr>
        <w:t>a</w:t>
      </w:r>
      <w:proofErr w:type="spellEnd"/>
      <w:r w:rsidRPr="00CA2DF7">
        <w:rPr>
          <w:rFonts w:cs="Arial"/>
          <w:b/>
          <w:bCs/>
          <w:color w:val="000000"/>
          <w:lang w:val="en-US"/>
        </w:rPr>
        <w:t xml:space="preserve"> agenda: </w:t>
      </w:r>
      <w:proofErr w:type="spellStart"/>
      <w:r w:rsidR="002273DC" w:rsidRPr="002273DC">
        <w:rPr>
          <w:rFonts w:cs="Arial"/>
          <w:color w:val="000000"/>
          <w:lang w:val="en-US"/>
        </w:rPr>
        <w:t>Extreure</w:t>
      </w:r>
      <w:proofErr w:type="spellEnd"/>
      <w:r w:rsidR="002273DC" w:rsidRPr="002273DC">
        <w:rPr>
          <w:rFonts w:cs="Arial"/>
          <w:color w:val="000000"/>
          <w:lang w:val="en-US"/>
        </w:rPr>
        <w:t xml:space="preserve"> </w:t>
      </w:r>
      <w:proofErr w:type="spellStart"/>
      <w:r w:rsidR="002273DC">
        <w:rPr>
          <w:rFonts w:cs="Arial"/>
          <w:color w:val="000000"/>
          <w:lang w:val="en-US"/>
        </w:rPr>
        <w:t>tota</w:t>
      </w:r>
      <w:proofErr w:type="spellEnd"/>
      <w:r w:rsidR="002273DC">
        <w:rPr>
          <w:rFonts w:cs="Arial"/>
          <w:color w:val="000000"/>
          <w:lang w:val="en-US"/>
        </w:rPr>
        <w:t xml:space="preserve"> la </w:t>
      </w:r>
      <w:proofErr w:type="spellStart"/>
      <w:r w:rsidR="002273DC">
        <w:rPr>
          <w:rFonts w:cs="Arial"/>
          <w:color w:val="000000"/>
          <w:lang w:val="en-US"/>
        </w:rPr>
        <w:t>informació</w:t>
      </w:r>
      <w:proofErr w:type="spellEnd"/>
      <w:r w:rsidR="002273DC">
        <w:rPr>
          <w:rFonts w:cs="Arial"/>
          <w:color w:val="000000"/>
          <w:lang w:val="en-US"/>
        </w:rPr>
        <w:t xml:space="preserve"> com a </w:t>
      </w:r>
      <w:proofErr w:type="spellStart"/>
      <w:r w:rsidR="002273DC">
        <w:rPr>
          <w:rFonts w:cs="Arial"/>
          <w:color w:val="000000"/>
          <w:lang w:val="en-US"/>
        </w:rPr>
        <w:t>ús</w:t>
      </w:r>
      <w:proofErr w:type="spellEnd"/>
      <w:r w:rsidR="002273DC">
        <w:rPr>
          <w:rFonts w:cs="Arial"/>
          <w:color w:val="000000"/>
          <w:lang w:val="en-US"/>
        </w:rPr>
        <w:t xml:space="preserve"> personal, pot </w:t>
      </w:r>
      <w:proofErr w:type="spellStart"/>
      <w:r w:rsidR="002273DC">
        <w:rPr>
          <w:rFonts w:cs="Arial"/>
          <w:color w:val="000000"/>
          <w:lang w:val="en-US"/>
        </w:rPr>
        <w:t>servir</w:t>
      </w:r>
      <w:proofErr w:type="spellEnd"/>
      <w:r w:rsidR="002273DC">
        <w:rPr>
          <w:rFonts w:cs="Arial"/>
          <w:color w:val="000000"/>
          <w:lang w:val="en-US"/>
        </w:rPr>
        <w:t xml:space="preserve"> per </w:t>
      </w:r>
      <w:proofErr w:type="spellStart"/>
      <w:r w:rsidR="002273DC">
        <w:rPr>
          <w:rFonts w:cs="Arial"/>
          <w:color w:val="000000"/>
          <w:lang w:val="en-US"/>
        </w:rPr>
        <w:t>tenir</w:t>
      </w:r>
      <w:proofErr w:type="spellEnd"/>
      <w:r w:rsidR="002273DC">
        <w:rPr>
          <w:rFonts w:cs="Arial"/>
          <w:color w:val="000000"/>
          <w:lang w:val="en-US"/>
        </w:rPr>
        <w:t xml:space="preserve"> la </w:t>
      </w:r>
      <w:proofErr w:type="spellStart"/>
      <w:r w:rsidR="002273DC">
        <w:rPr>
          <w:rFonts w:cs="Arial"/>
          <w:color w:val="000000"/>
          <w:lang w:val="en-US"/>
        </w:rPr>
        <w:t>informació</w:t>
      </w:r>
      <w:proofErr w:type="spellEnd"/>
      <w:r w:rsidR="002273DC">
        <w:rPr>
          <w:rFonts w:cs="Arial"/>
          <w:color w:val="000000"/>
          <w:lang w:val="en-US"/>
        </w:rPr>
        <w:t xml:space="preserve"> a </w:t>
      </w:r>
      <w:proofErr w:type="spellStart"/>
      <w:r w:rsidR="002273DC">
        <w:rPr>
          <w:rFonts w:cs="Arial"/>
          <w:color w:val="000000"/>
          <w:lang w:val="en-US"/>
        </w:rPr>
        <w:t>l’abast</w:t>
      </w:r>
      <w:proofErr w:type="spellEnd"/>
      <w:r w:rsidR="002273DC">
        <w:rPr>
          <w:rFonts w:cs="Arial"/>
          <w:color w:val="000000"/>
          <w:lang w:val="en-US"/>
        </w:rPr>
        <w:t xml:space="preserve"> </w:t>
      </w:r>
      <w:proofErr w:type="spellStart"/>
      <w:r w:rsidR="002273DC">
        <w:rPr>
          <w:rFonts w:cs="Arial"/>
          <w:color w:val="000000"/>
          <w:lang w:val="en-US"/>
        </w:rPr>
        <w:t>en</w:t>
      </w:r>
      <w:proofErr w:type="spellEnd"/>
      <w:r w:rsidR="002273DC">
        <w:rPr>
          <w:rFonts w:cs="Arial"/>
          <w:color w:val="000000"/>
          <w:lang w:val="en-US"/>
        </w:rPr>
        <w:t xml:space="preserve"> un temps molt </w:t>
      </w:r>
      <w:proofErr w:type="spellStart"/>
      <w:r w:rsidR="002273DC">
        <w:rPr>
          <w:rFonts w:cs="Arial"/>
          <w:color w:val="000000"/>
          <w:lang w:val="en-US"/>
        </w:rPr>
        <w:t>reduït</w:t>
      </w:r>
      <w:proofErr w:type="spellEnd"/>
      <w:r w:rsidR="002273DC">
        <w:rPr>
          <w:rFonts w:cs="Arial"/>
          <w:color w:val="000000"/>
          <w:lang w:val="en-US"/>
        </w:rPr>
        <w:t xml:space="preserve">, </w:t>
      </w:r>
      <w:proofErr w:type="spellStart"/>
      <w:r w:rsidR="002273DC">
        <w:rPr>
          <w:rFonts w:cs="Arial"/>
          <w:color w:val="000000"/>
          <w:lang w:val="en-US"/>
        </w:rPr>
        <w:t>si</w:t>
      </w:r>
      <w:proofErr w:type="spellEnd"/>
      <w:r w:rsidR="002273DC">
        <w:rPr>
          <w:rFonts w:cs="Arial"/>
          <w:color w:val="000000"/>
          <w:lang w:val="en-US"/>
        </w:rPr>
        <w:t xml:space="preserve"> el que es vol </w:t>
      </w:r>
      <w:proofErr w:type="spellStart"/>
      <w:r w:rsidR="002273DC">
        <w:rPr>
          <w:rFonts w:cs="Arial"/>
          <w:color w:val="000000"/>
          <w:lang w:val="en-US"/>
        </w:rPr>
        <w:t>és</w:t>
      </w:r>
      <w:proofErr w:type="spellEnd"/>
      <w:r w:rsidR="002273DC">
        <w:rPr>
          <w:rFonts w:cs="Arial"/>
          <w:color w:val="000000"/>
          <w:lang w:val="en-US"/>
        </w:rPr>
        <w:t xml:space="preserve"> </w:t>
      </w:r>
      <w:proofErr w:type="spellStart"/>
      <w:r w:rsidR="002273DC">
        <w:rPr>
          <w:rFonts w:cs="Arial"/>
          <w:color w:val="000000"/>
          <w:lang w:val="en-US"/>
        </w:rPr>
        <w:t>extreure</w:t>
      </w:r>
      <w:proofErr w:type="spellEnd"/>
      <w:r w:rsidR="002273DC">
        <w:rPr>
          <w:rFonts w:cs="Arial"/>
          <w:color w:val="000000"/>
          <w:lang w:val="en-US"/>
        </w:rPr>
        <w:t xml:space="preserve"> </w:t>
      </w:r>
      <w:proofErr w:type="spellStart"/>
      <w:r w:rsidR="002273DC">
        <w:rPr>
          <w:rFonts w:cs="Arial"/>
          <w:color w:val="000000"/>
          <w:lang w:val="en-US"/>
        </w:rPr>
        <w:t>tota</w:t>
      </w:r>
      <w:proofErr w:type="spellEnd"/>
      <w:r w:rsidR="002273DC">
        <w:rPr>
          <w:rFonts w:cs="Arial"/>
          <w:color w:val="000000"/>
          <w:lang w:val="en-US"/>
        </w:rPr>
        <w:t xml:space="preserve"> la </w:t>
      </w:r>
      <w:proofErr w:type="spellStart"/>
      <w:r w:rsidR="002273DC">
        <w:rPr>
          <w:rFonts w:cs="Arial"/>
          <w:color w:val="000000"/>
          <w:lang w:val="en-US"/>
        </w:rPr>
        <w:t>informació</w:t>
      </w:r>
      <w:proofErr w:type="spellEnd"/>
      <w:r w:rsidR="002273DC">
        <w:rPr>
          <w:rFonts w:cs="Arial"/>
          <w:color w:val="000000"/>
          <w:lang w:val="en-US"/>
        </w:rPr>
        <w:t xml:space="preserve"> possible d’un </w:t>
      </w:r>
      <w:proofErr w:type="spellStart"/>
      <w:r w:rsidR="002273DC">
        <w:rPr>
          <w:rFonts w:cs="Arial"/>
          <w:color w:val="000000"/>
          <w:lang w:val="en-US"/>
        </w:rPr>
        <w:t>esdeveniment</w:t>
      </w:r>
      <w:proofErr w:type="spellEnd"/>
      <w:r w:rsidR="002273DC">
        <w:rPr>
          <w:rFonts w:cs="Arial"/>
          <w:color w:val="000000"/>
          <w:lang w:val="en-US"/>
        </w:rPr>
        <w:t xml:space="preserve"> </w:t>
      </w:r>
      <w:proofErr w:type="spellStart"/>
      <w:r w:rsidR="002273DC">
        <w:rPr>
          <w:rFonts w:cs="Arial"/>
          <w:color w:val="000000"/>
          <w:lang w:val="en-US"/>
        </w:rPr>
        <w:t>estalviant</w:t>
      </w:r>
      <w:proofErr w:type="spellEnd"/>
      <w:r w:rsidR="002273DC">
        <w:rPr>
          <w:rFonts w:cs="Arial"/>
          <w:color w:val="000000"/>
          <w:lang w:val="en-US"/>
        </w:rPr>
        <w:t xml:space="preserve"> el temps </w:t>
      </w:r>
      <w:proofErr w:type="spellStart"/>
      <w:r w:rsidR="002273DC">
        <w:rPr>
          <w:rFonts w:cs="Arial"/>
          <w:color w:val="000000"/>
          <w:lang w:val="en-US"/>
        </w:rPr>
        <w:t>d’haver</w:t>
      </w:r>
      <w:proofErr w:type="spellEnd"/>
      <w:r w:rsidR="002273DC">
        <w:rPr>
          <w:rFonts w:cs="Arial"/>
          <w:color w:val="000000"/>
          <w:lang w:val="en-US"/>
        </w:rPr>
        <w:t xml:space="preserve"> de </w:t>
      </w:r>
      <w:proofErr w:type="spellStart"/>
      <w:r w:rsidR="002273DC">
        <w:rPr>
          <w:rFonts w:cs="Arial"/>
          <w:color w:val="000000"/>
          <w:lang w:val="en-US"/>
        </w:rPr>
        <w:t>navegar</w:t>
      </w:r>
      <w:proofErr w:type="spellEnd"/>
      <w:r w:rsidR="002273DC">
        <w:rPr>
          <w:rFonts w:cs="Arial"/>
          <w:color w:val="000000"/>
          <w:lang w:val="en-US"/>
        </w:rPr>
        <w:t xml:space="preserve"> per la web. </w:t>
      </w:r>
      <w:proofErr w:type="spellStart"/>
      <w:r w:rsidR="002273DC">
        <w:rPr>
          <w:rFonts w:cs="Arial"/>
          <w:color w:val="000000"/>
          <w:lang w:val="en-US"/>
        </w:rPr>
        <w:t>D’aquest</w:t>
      </w:r>
      <w:proofErr w:type="spellEnd"/>
      <w:r w:rsidR="002273DC">
        <w:rPr>
          <w:rFonts w:cs="Arial"/>
          <w:color w:val="000000"/>
          <w:lang w:val="en-US"/>
        </w:rPr>
        <w:t xml:space="preserve"> mode, </w:t>
      </w:r>
      <w:proofErr w:type="spellStart"/>
      <w:r w:rsidR="002273DC">
        <w:rPr>
          <w:rFonts w:cs="Arial"/>
          <w:color w:val="000000"/>
          <w:lang w:val="en-US"/>
        </w:rPr>
        <w:t>l’estracció</w:t>
      </w:r>
      <w:proofErr w:type="spellEnd"/>
      <w:r w:rsidR="002273DC">
        <w:rPr>
          <w:rFonts w:cs="Arial"/>
          <w:color w:val="000000"/>
          <w:lang w:val="en-US"/>
        </w:rPr>
        <w:t xml:space="preserve"> de les </w:t>
      </w:r>
      <w:proofErr w:type="spellStart"/>
      <w:r w:rsidR="002273DC">
        <w:rPr>
          <w:rFonts w:cs="Arial"/>
          <w:color w:val="000000"/>
          <w:lang w:val="en-US"/>
        </w:rPr>
        <w:t>dades</w:t>
      </w:r>
      <w:proofErr w:type="spellEnd"/>
      <w:r w:rsidR="002273DC">
        <w:rPr>
          <w:rFonts w:cs="Arial"/>
          <w:color w:val="000000"/>
          <w:lang w:val="en-US"/>
        </w:rPr>
        <w:t xml:space="preserve"> </w:t>
      </w:r>
      <w:proofErr w:type="spellStart"/>
      <w:r w:rsidR="002273DC">
        <w:rPr>
          <w:rFonts w:cs="Arial"/>
          <w:color w:val="000000"/>
          <w:lang w:val="en-US"/>
        </w:rPr>
        <w:t>en</w:t>
      </w:r>
      <w:proofErr w:type="spellEnd"/>
      <w:r w:rsidR="002273DC">
        <w:rPr>
          <w:rFonts w:cs="Arial"/>
          <w:color w:val="000000"/>
          <w:lang w:val="en-US"/>
        </w:rPr>
        <w:t xml:space="preserve"> un </w:t>
      </w:r>
      <w:proofErr w:type="spellStart"/>
      <w:r w:rsidR="002273DC">
        <w:rPr>
          <w:rFonts w:cs="Arial"/>
          <w:color w:val="000000"/>
          <w:lang w:val="en-US"/>
        </w:rPr>
        <w:t>fitxer</w:t>
      </w:r>
      <w:proofErr w:type="spellEnd"/>
      <w:r w:rsidR="002273DC">
        <w:rPr>
          <w:rFonts w:cs="Arial"/>
          <w:color w:val="000000"/>
          <w:lang w:val="en-US"/>
        </w:rPr>
        <w:t xml:space="preserve"> </w:t>
      </w:r>
      <w:proofErr w:type="spellStart"/>
      <w:r w:rsidR="002273DC">
        <w:rPr>
          <w:rFonts w:cs="Arial"/>
          <w:color w:val="000000"/>
          <w:lang w:val="en-US"/>
        </w:rPr>
        <w:t>ens</w:t>
      </w:r>
      <w:proofErr w:type="spellEnd"/>
      <w:r w:rsidR="002273DC">
        <w:rPr>
          <w:rFonts w:cs="Arial"/>
          <w:color w:val="000000"/>
          <w:lang w:val="en-US"/>
        </w:rPr>
        <w:t xml:space="preserve"> </w:t>
      </w:r>
      <w:proofErr w:type="spellStart"/>
      <w:r w:rsidR="002273DC">
        <w:rPr>
          <w:rFonts w:cs="Arial"/>
          <w:color w:val="000000"/>
          <w:lang w:val="en-US"/>
        </w:rPr>
        <w:t>permetrà</w:t>
      </w:r>
      <w:proofErr w:type="spellEnd"/>
      <w:r w:rsidR="002273DC">
        <w:rPr>
          <w:rFonts w:cs="Arial"/>
          <w:color w:val="000000"/>
          <w:lang w:val="en-US"/>
        </w:rPr>
        <w:t xml:space="preserve"> </w:t>
      </w:r>
      <w:proofErr w:type="spellStart"/>
      <w:r w:rsidR="002273DC">
        <w:rPr>
          <w:rFonts w:cs="Arial"/>
          <w:color w:val="000000"/>
          <w:lang w:val="en-US"/>
        </w:rPr>
        <w:t>tenir</w:t>
      </w:r>
      <w:proofErr w:type="spellEnd"/>
      <w:r w:rsidR="002273DC">
        <w:rPr>
          <w:rFonts w:cs="Arial"/>
          <w:color w:val="000000"/>
          <w:lang w:val="en-US"/>
        </w:rPr>
        <w:t xml:space="preserve"> la </w:t>
      </w:r>
      <w:proofErr w:type="spellStart"/>
      <w:r w:rsidR="002273DC">
        <w:rPr>
          <w:rFonts w:cs="Arial"/>
          <w:color w:val="000000"/>
          <w:lang w:val="en-US"/>
        </w:rPr>
        <w:t>informació</w:t>
      </w:r>
      <w:proofErr w:type="spellEnd"/>
      <w:r w:rsidR="002273DC">
        <w:rPr>
          <w:rFonts w:cs="Arial"/>
          <w:color w:val="000000"/>
          <w:lang w:val="en-US"/>
        </w:rPr>
        <w:t xml:space="preserve"> a </w:t>
      </w:r>
      <w:proofErr w:type="spellStart"/>
      <w:r w:rsidR="002273DC">
        <w:rPr>
          <w:rFonts w:cs="Arial"/>
          <w:color w:val="000000"/>
          <w:lang w:val="en-US"/>
        </w:rPr>
        <w:t>l’abast</w:t>
      </w:r>
      <w:proofErr w:type="spellEnd"/>
      <w:r w:rsidR="002273DC">
        <w:rPr>
          <w:rFonts w:cs="Arial"/>
          <w:color w:val="000000"/>
          <w:lang w:val="en-US"/>
        </w:rPr>
        <w:t xml:space="preserve"> per </w:t>
      </w:r>
      <w:proofErr w:type="spellStart"/>
      <w:r w:rsidR="002273DC">
        <w:rPr>
          <w:rFonts w:cs="Arial"/>
          <w:color w:val="000000"/>
          <w:lang w:val="en-US"/>
        </w:rPr>
        <w:t>decidir</w:t>
      </w:r>
      <w:proofErr w:type="spellEnd"/>
      <w:r w:rsidR="002273DC">
        <w:rPr>
          <w:rFonts w:cs="Arial"/>
          <w:color w:val="000000"/>
          <w:lang w:val="en-US"/>
        </w:rPr>
        <w:t xml:space="preserve"> </w:t>
      </w:r>
      <w:proofErr w:type="spellStart"/>
      <w:r w:rsidR="002273DC">
        <w:rPr>
          <w:rFonts w:cs="Arial"/>
          <w:color w:val="000000"/>
          <w:lang w:val="en-US"/>
        </w:rPr>
        <w:t>quina</w:t>
      </w:r>
      <w:proofErr w:type="spellEnd"/>
      <w:r w:rsidR="002273DC">
        <w:rPr>
          <w:rFonts w:cs="Arial"/>
          <w:color w:val="000000"/>
          <w:lang w:val="en-US"/>
        </w:rPr>
        <w:t xml:space="preserve"> </w:t>
      </w:r>
      <w:proofErr w:type="spellStart"/>
      <w:r w:rsidR="002273DC">
        <w:rPr>
          <w:rFonts w:cs="Arial"/>
          <w:color w:val="000000"/>
          <w:lang w:val="en-US"/>
        </w:rPr>
        <w:t>serà</w:t>
      </w:r>
      <w:proofErr w:type="spellEnd"/>
      <w:r w:rsidR="002273DC">
        <w:rPr>
          <w:rFonts w:cs="Arial"/>
          <w:color w:val="000000"/>
          <w:lang w:val="en-US"/>
        </w:rPr>
        <w:t xml:space="preserve"> la </w:t>
      </w:r>
      <w:proofErr w:type="spellStart"/>
      <w:r w:rsidR="002273DC">
        <w:rPr>
          <w:rFonts w:cs="Arial"/>
          <w:color w:val="000000"/>
          <w:lang w:val="en-US"/>
        </w:rPr>
        <w:t>millor</w:t>
      </w:r>
      <w:proofErr w:type="spellEnd"/>
      <w:r w:rsidR="002273DC">
        <w:rPr>
          <w:rFonts w:cs="Arial"/>
          <w:color w:val="000000"/>
          <w:lang w:val="en-US"/>
        </w:rPr>
        <w:t xml:space="preserve"> </w:t>
      </w:r>
      <w:proofErr w:type="spellStart"/>
      <w:r w:rsidR="002273DC">
        <w:rPr>
          <w:rFonts w:cs="Arial"/>
          <w:color w:val="000000"/>
          <w:lang w:val="en-US"/>
        </w:rPr>
        <w:t>opció</w:t>
      </w:r>
      <w:proofErr w:type="spellEnd"/>
      <w:r w:rsidR="002273DC">
        <w:rPr>
          <w:rFonts w:cs="Arial"/>
          <w:color w:val="000000"/>
          <w:lang w:val="en-US"/>
        </w:rPr>
        <w:t xml:space="preserve"> </w:t>
      </w:r>
      <w:proofErr w:type="spellStart"/>
      <w:r w:rsidR="002273DC">
        <w:rPr>
          <w:rFonts w:cs="Arial"/>
          <w:color w:val="000000"/>
          <w:lang w:val="en-US"/>
        </w:rPr>
        <w:t>si</w:t>
      </w:r>
      <w:proofErr w:type="spellEnd"/>
      <w:r w:rsidR="002273DC">
        <w:rPr>
          <w:rFonts w:cs="Arial"/>
          <w:color w:val="000000"/>
          <w:lang w:val="en-US"/>
        </w:rPr>
        <w:t xml:space="preserve"> es vol </w:t>
      </w:r>
      <w:proofErr w:type="spellStart"/>
      <w:r w:rsidR="002273DC">
        <w:rPr>
          <w:rFonts w:cs="Arial"/>
          <w:color w:val="000000"/>
          <w:lang w:val="en-US"/>
        </w:rPr>
        <w:t>atendre</w:t>
      </w:r>
      <w:proofErr w:type="spellEnd"/>
      <w:r w:rsidR="002273DC">
        <w:rPr>
          <w:rFonts w:cs="Arial"/>
          <w:color w:val="000000"/>
          <w:lang w:val="en-US"/>
        </w:rPr>
        <w:t xml:space="preserve"> a un </w:t>
      </w:r>
      <w:proofErr w:type="spellStart"/>
      <w:r w:rsidR="002273DC">
        <w:rPr>
          <w:rFonts w:cs="Arial"/>
          <w:color w:val="000000"/>
          <w:lang w:val="en-US"/>
        </w:rPr>
        <w:t>esdeveniment</w:t>
      </w:r>
      <w:proofErr w:type="spellEnd"/>
      <w:r w:rsidR="002273DC">
        <w:rPr>
          <w:rFonts w:cs="Arial"/>
          <w:color w:val="000000"/>
          <w:lang w:val="en-US"/>
        </w:rPr>
        <w:t xml:space="preserve"> </w:t>
      </w:r>
      <w:proofErr w:type="spellStart"/>
      <w:r w:rsidR="002273DC">
        <w:rPr>
          <w:rFonts w:cs="Arial"/>
          <w:color w:val="000000"/>
          <w:lang w:val="en-US"/>
        </w:rPr>
        <w:t>concret</w:t>
      </w:r>
      <w:proofErr w:type="spellEnd"/>
      <w:r w:rsidR="002273DC">
        <w:rPr>
          <w:rFonts w:cs="Arial"/>
          <w:color w:val="000000"/>
          <w:lang w:val="en-US"/>
        </w:rPr>
        <w:t>.</w:t>
      </w:r>
    </w:p>
    <w:p w14:paraId="50349369" w14:textId="0C0812F1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CCB5B54" w14:textId="3F329E23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13E984B3" w14:textId="7900A3D4" w:rsidR="00CA2DF7" w:rsidRDefault="00CA2DF7" w:rsidP="00F57C90">
      <w:pPr>
        <w:numPr>
          <w:ilvl w:val="0"/>
          <w:numId w:val="22"/>
        </w:num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proofErr w:type="spellStart"/>
      <w:r>
        <w:rPr>
          <w:rFonts w:cs="Arial"/>
          <w:b/>
          <w:bCs/>
          <w:color w:val="000000"/>
          <w:lang w:val="en-US"/>
        </w:rPr>
        <w:t>Ús</w:t>
      </w:r>
      <w:proofErr w:type="spellEnd"/>
      <w:r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>
        <w:rPr>
          <w:rFonts w:cs="Arial"/>
          <w:b/>
          <w:bCs/>
          <w:color w:val="000000"/>
          <w:lang w:val="en-US"/>
        </w:rPr>
        <w:t>empresarial</w:t>
      </w:r>
      <w:proofErr w:type="spellEnd"/>
      <w:r>
        <w:rPr>
          <w:rFonts w:cs="Arial"/>
          <w:b/>
          <w:bCs/>
          <w:color w:val="000000"/>
          <w:lang w:val="en-US"/>
        </w:rPr>
        <w:t xml:space="preserve"> com a </w:t>
      </w:r>
      <w:proofErr w:type="spellStart"/>
      <w:r>
        <w:rPr>
          <w:rFonts w:cs="Arial"/>
          <w:b/>
          <w:bCs/>
          <w:color w:val="000000"/>
          <w:lang w:val="en-US"/>
        </w:rPr>
        <w:t>estudi</w:t>
      </w:r>
      <w:proofErr w:type="spellEnd"/>
      <w:r>
        <w:rPr>
          <w:rFonts w:cs="Arial"/>
          <w:b/>
          <w:bCs/>
          <w:color w:val="000000"/>
          <w:lang w:val="en-US"/>
        </w:rPr>
        <w:t xml:space="preserve"> de </w:t>
      </w:r>
      <w:proofErr w:type="spellStart"/>
      <w:r>
        <w:rPr>
          <w:rFonts w:cs="Arial"/>
          <w:b/>
          <w:bCs/>
          <w:color w:val="000000"/>
          <w:lang w:val="en-US"/>
        </w:rPr>
        <w:t>mercat</w:t>
      </w:r>
      <w:proofErr w:type="spellEnd"/>
      <w:r>
        <w:rPr>
          <w:rFonts w:cs="Arial"/>
          <w:b/>
          <w:bCs/>
          <w:color w:val="000000"/>
          <w:lang w:val="en-US"/>
        </w:rPr>
        <w:t xml:space="preserve"> o </w:t>
      </w:r>
      <w:proofErr w:type="spellStart"/>
      <w:proofErr w:type="gramStart"/>
      <w:r>
        <w:rPr>
          <w:rFonts w:cs="Arial"/>
          <w:b/>
          <w:bCs/>
          <w:color w:val="000000"/>
          <w:lang w:val="en-US"/>
        </w:rPr>
        <w:t>competència</w:t>
      </w:r>
      <w:proofErr w:type="spellEnd"/>
      <w:r>
        <w:rPr>
          <w:rFonts w:cs="Arial"/>
          <w:b/>
          <w:bCs/>
          <w:color w:val="000000"/>
          <w:lang w:val="en-US"/>
        </w:rPr>
        <w:t xml:space="preserve"> :</w:t>
      </w:r>
      <w:proofErr w:type="gramEnd"/>
      <w:r>
        <w:rPr>
          <w:rFonts w:cs="Arial"/>
          <w:b/>
          <w:bCs/>
          <w:color w:val="000000"/>
          <w:lang w:val="en-US"/>
        </w:rPr>
        <w:t xml:space="preserve"> </w:t>
      </w:r>
    </w:p>
    <w:p w14:paraId="6A05D7EE" w14:textId="7D39BB8B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ADCCDE4" w14:textId="73D36A2F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109D7C6C" w14:textId="04BAEBB8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11F192F7" w14:textId="7B9FCC24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3C678D0B" w14:textId="6B9AC486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B72273E" w14:textId="555831FD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3382A727" w14:textId="77777777" w:rsidR="0084052F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7C00C7B0" w14:textId="77777777" w:rsidR="0084052F" w:rsidRPr="00817FA4" w:rsidRDefault="0084052F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1FD42EC" w14:textId="29890AA7" w:rsidR="004F0F97" w:rsidRPr="00817FA4" w:rsidRDefault="004F0F97" w:rsidP="00F57C90">
      <w:pPr>
        <w:numPr>
          <w:ilvl w:val="0"/>
          <w:numId w:val="18"/>
        </w:num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proofErr w:type="spellStart"/>
      <w:r w:rsidRPr="00817FA4">
        <w:rPr>
          <w:rFonts w:cs="Arial"/>
          <w:b/>
          <w:bCs/>
          <w:color w:val="000000"/>
          <w:lang w:val="en-US"/>
        </w:rPr>
        <w:t>Agraiments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.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Presentar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el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propietari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del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conjunt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de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dades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. Es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necessari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incloure</w:t>
      </w:r>
      <w:proofErr w:type="spellEnd"/>
    </w:p>
    <w:p w14:paraId="5423687E" w14:textId="096A64B0" w:rsidR="004F0F97" w:rsidRDefault="004F0F97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r w:rsidRPr="00817FA4">
        <w:rPr>
          <w:rFonts w:cs="Arial"/>
          <w:b/>
          <w:bCs/>
          <w:color w:val="000000"/>
          <w:lang w:val="en-US"/>
        </w:rPr>
        <w:t xml:space="preserve">cites de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recerca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o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analisis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anteriors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(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si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n'hi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ha).</w:t>
      </w:r>
    </w:p>
    <w:p w14:paraId="51A57A5F" w14:textId="1DFC53F9" w:rsidR="0084052F" w:rsidRDefault="0084052F" w:rsidP="0084052F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742E3A97" w14:textId="2C8AA978" w:rsidR="0084052F" w:rsidRDefault="0084052F" w:rsidP="0084052F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5E9428C0" w14:textId="7BAFE08B" w:rsidR="0084052F" w:rsidRDefault="00FA356B" w:rsidP="0084052F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r>
        <w:rPr>
          <w:rFonts w:cs="Arial"/>
          <w:b/>
          <w:bCs/>
          <w:color w:val="000000"/>
          <w:lang w:val="en-US"/>
        </w:rPr>
        <w:t xml:space="preserve"> </w:t>
      </w:r>
    </w:p>
    <w:p w14:paraId="2241C2D5" w14:textId="4FDC27FD" w:rsidR="0084052F" w:rsidRDefault="0084052F" w:rsidP="0084052F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4BF7011B" w14:textId="5DF24DBC" w:rsidR="0084052F" w:rsidRDefault="0084052F" w:rsidP="0084052F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339D18D6" w14:textId="2CCEA708" w:rsidR="0084052F" w:rsidRDefault="0084052F" w:rsidP="0084052F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0EEA96DB" w14:textId="58AA04D5" w:rsidR="0084052F" w:rsidRDefault="0084052F" w:rsidP="0084052F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0D883ED7" w14:textId="3EDF8151" w:rsidR="0084052F" w:rsidRDefault="0084052F" w:rsidP="0084052F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1F70D7A5" w14:textId="470D98E7" w:rsidR="0084052F" w:rsidRDefault="0084052F" w:rsidP="0084052F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6FAFA617" w14:textId="4083A7D5" w:rsidR="0084052F" w:rsidRDefault="0084052F" w:rsidP="0084052F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15CA6A60" w14:textId="77777777" w:rsidR="0084052F" w:rsidRPr="00817FA4" w:rsidRDefault="0084052F" w:rsidP="0084052F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3FD3B80D" w14:textId="43B8A770" w:rsidR="00817FA4" w:rsidRPr="00817FA4" w:rsidRDefault="00817FA4" w:rsidP="00F57C90">
      <w:pPr>
        <w:numPr>
          <w:ilvl w:val="0"/>
          <w:numId w:val="18"/>
        </w:num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proofErr w:type="spellStart"/>
      <w:r w:rsidRPr="00817FA4">
        <w:rPr>
          <w:rFonts w:cs="Arial"/>
          <w:b/>
          <w:bCs/>
          <w:color w:val="000000"/>
          <w:lang w:val="en-US"/>
        </w:rPr>
        <w:t>Inspiracio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.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Explicar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per que es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interessant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aquest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conjunt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de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dades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i quines</w:t>
      </w:r>
    </w:p>
    <w:p w14:paraId="34F16644" w14:textId="38488FE2" w:rsidR="00817FA4" w:rsidRPr="00817FA4" w:rsidRDefault="00817FA4" w:rsidP="0084052F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proofErr w:type="spellStart"/>
      <w:r w:rsidRPr="00817FA4">
        <w:rPr>
          <w:rFonts w:cs="Arial"/>
          <w:b/>
          <w:bCs/>
          <w:color w:val="000000"/>
          <w:lang w:val="en-US"/>
        </w:rPr>
        <w:t>preguntes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es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pretenen</w:t>
      </w:r>
      <w:proofErr w:type="spellEnd"/>
      <w:r w:rsidRPr="00817FA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817FA4">
        <w:rPr>
          <w:rFonts w:cs="Arial"/>
          <w:b/>
          <w:bCs/>
          <w:color w:val="000000"/>
          <w:lang w:val="en-US"/>
        </w:rPr>
        <w:t>respondre</w:t>
      </w:r>
      <w:proofErr w:type="spellEnd"/>
      <w:r w:rsidRPr="00817FA4">
        <w:rPr>
          <w:rFonts w:cs="Arial"/>
          <w:b/>
          <w:bCs/>
          <w:color w:val="000000"/>
          <w:lang w:val="en-US"/>
        </w:rPr>
        <w:t>.</w:t>
      </w:r>
    </w:p>
    <w:p w14:paraId="7B2C5FB9" w14:textId="706141A7" w:rsidR="004F0F97" w:rsidRDefault="004F0F97" w:rsidP="004F0F97">
      <w:pPr>
        <w:rPr>
          <w:lang w:val="es-ES" w:eastAsia="en-GB"/>
        </w:rPr>
      </w:pPr>
    </w:p>
    <w:p w14:paraId="5E2090D6" w14:textId="4974A886" w:rsidR="004F0F97" w:rsidRDefault="004F0F97" w:rsidP="004F0F97">
      <w:pPr>
        <w:rPr>
          <w:lang w:val="es-ES" w:eastAsia="en-GB"/>
        </w:rPr>
      </w:pPr>
    </w:p>
    <w:p w14:paraId="0AF7A99C" w14:textId="76220B2B" w:rsidR="004F0F97" w:rsidRPr="004F0F97" w:rsidRDefault="001354D7" w:rsidP="004F0F97">
      <w:pPr>
        <w:rPr>
          <w:lang w:val="es-ES" w:eastAsia="en-GB"/>
        </w:rPr>
      </w:pPr>
      <w:r>
        <w:rPr>
          <w:lang w:val="es-ES" w:eastAsia="en-GB"/>
        </w:rPr>
        <w:tab/>
      </w:r>
    </w:p>
    <w:p w14:paraId="6C769781" w14:textId="642DF0A2" w:rsidR="002E566C" w:rsidRDefault="002E566C" w:rsidP="00475666">
      <w:pPr>
        <w:pStyle w:val="Emphasis"/>
        <w:rPr>
          <w:lang w:val="ca-ES" w:eastAsia="en-GB"/>
        </w:rPr>
      </w:pPr>
    </w:p>
    <w:p w14:paraId="7121D29C" w14:textId="3999B0DF" w:rsidR="00817FA4" w:rsidRDefault="00817FA4" w:rsidP="00475666">
      <w:pPr>
        <w:pStyle w:val="Emphasis"/>
        <w:rPr>
          <w:lang w:val="ca-ES" w:eastAsia="en-GB"/>
        </w:rPr>
      </w:pPr>
    </w:p>
    <w:p w14:paraId="58231AC6" w14:textId="60C1F02C" w:rsidR="00817FA4" w:rsidRDefault="00817FA4" w:rsidP="00475666">
      <w:pPr>
        <w:pStyle w:val="Emphasis"/>
        <w:rPr>
          <w:lang w:val="ca-ES" w:eastAsia="en-GB"/>
        </w:rPr>
      </w:pPr>
    </w:p>
    <w:p w14:paraId="506C0C16" w14:textId="77777777" w:rsidR="00817FA4" w:rsidRPr="004F0F97" w:rsidRDefault="00817FA4" w:rsidP="00475666">
      <w:pPr>
        <w:pStyle w:val="Emphasis"/>
        <w:rPr>
          <w:lang w:val="ca-ES" w:eastAsia="en-GB"/>
        </w:rPr>
      </w:pPr>
    </w:p>
    <w:p w14:paraId="1C9F2C8C" w14:textId="60A764F1" w:rsidR="002E566C" w:rsidRDefault="002E566C" w:rsidP="00475666">
      <w:pPr>
        <w:pStyle w:val="Emphasis"/>
        <w:rPr>
          <w:noProof/>
          <w:lang w:eastAsia="en-GB"/>
        </w:rPr>
      </w:pPr>
    </w:p>
    <w:p w14:paraId="10D85B6D" w14:textId="57383153" w:rsidR="009B0E14" w:rsidRDefault="009B0E14" w:rsidP="00475666">
      <w:pPr>
        <w:pStyle w:val="Emphasis"/>
        <w:rPr>
          <w:noProof/>
          <w:lang w:eastAsia="en-GB"/>
        </w:rPr>
      </w:pPr>
    </w:p>
    <w:p w14:paraId="21C916FE" w14:textId="3A83DFF2" w:rsidR="009B0E14" w:rsidRDefault="009B0E14" w:rsidP="00475666">
      <w:pPr>
        <w:pStyle w:val="Emphasis"/>
        <w:rPr>
          <w:noProof/>
          <w:lang w:eastAsia="en-GB"/>
        </w:rPr>
      </w:pPr>
    </w:p>
    <w:p w14:paraId="7033204D" w14:textId="746B1E8F" w:rsidR="009B0E14" w:rsidRDefault="009B0E14" w:rsidP="00475666">
      <w:pPr>
        <w:pStyle w:val="Emphasis"/>
        <w:rPr>
          <w:noProof/>
          <w:lang w:eastAsia="en-GB"/>
        </w:rPr>
      </w:pPr>
    </w:p>
    <w:p w14:paraId="4C804611" w14:textId="700CC63A" w:rsidR="009B0E14" w:rsidRDefault="009B0E14" w:rsidP="00475666">
      <w:pPr>
        <w:pStyle w:val="Emphasis"/>
        <w:rPr>
          <w:noProof/>
          <w:lang w:eastAsia="en-GB"/>
        </w:rPr>
      </w:pPr>
    </w:p>
    <w:p w14:paraId="351D86EC" w14:textId="48CDDC48" w:rsidR="009B0E14" w:rsidRDefault="009B0E14" w:rsidP="00475666">
      <w:pPr>
        <w:pStyle w:val="Emphasis"/>
        <w:rPr>
          <w:noProof/>
          <w:lang w:eastAsia="en-GB"/>
        </w:rPr>
      </w:pPr>
    </w:p>
    <w:p w14:paraId="1C889A1D" w14:textId="3F8D09DA" w:rsidR="009B0E14" w:rsidRDefault="009B0E14" w:rsidP="00475666">
      <w:pPr>
        <w:pStyle w:val="Emphasis"/>
        <w:rPr>
          <w:noProof/>
          <w:lang w:eastAsia="en-GB"/>
        </w:rPr>
      </w:pPr>
    </w:p>
    <w:p w14:paraId="20BFB655" w14:textId="75C28EF3" w:rsidR="009B0E14" w:rsidRDefault="009B0E14" w:rsidP="00475666">
      <w:pPr>
        <w:pStyle w:val="Emphasis"/>
        <w:rPr>
          <w:noProof/>
          <w:lang w:eastAsia="en-GB"/>
        </w:rPr>
      </w:pPr>
    </w:p>
    <w:p w14:paraId="3D25F52B" w14:textId="17B51CE7" w:rsidR="0060098F" w:rsidRDefault="00817FA4" w:rsidP="00CB644A">
      <w:pPr>
        <w:pStyle w:val="Subhead1"/>
        <w:rPr>
          <w:color w:val="0F243E"/>
        </w:rPr>
      </w:pPr>
      <w:bookmarkStart w:id="6" w:name="_Toc53932285"/>
      <w:proofErr w:type="spellStart"/>
      <w:r>
        <w:rPr>
          <w:color w:val="0F243E"/>
        </w:rPr>
        <w:t>Llicencia</w:t>
      </w:r>
      <w:proofErr w:type="spellEnd"/>
      <w:r>
        <w:rPr>
          <w:color w:val="0F243E"/>
        </w:rPr>
        <w:t xml:space="preserve">, </w:t>
      </w:r>
      <w:proofErr w:type="spellStart"/>
      <w:r>
        <w:rPr>
          <w:color w:val="0F243E"/>
        </w:rPr>
        <w:t>codi</w:t>
      </w:r>
      <w:proofErr w:type="spellEnd"/>
      <w:r>
        <w:rPr>
          <w:color w:val="0F243E"/>
        </w:rPr>
        <w:t xml:space="preserve"> i registre del </w:t>
      </w:r>
      <w:proofErr w:type="spellStart"/>
      <w:r>
        <w:rPr>
          <w:color w:val="0F243E"/>
        </w:rPr>
        <w:t>dataset</w:t>
      </w:r>
      <w:bookmarkEnd w:id="6"/>
      <w:proofErr w:type="spellEnd"/>
    </w:p>
    <w:p w14:paraId="743B451D" w14:textId="39A0D4FD" w:rsidR="0060098F" w:rsidRDefault="0060098F" w:rsidP="00441B14">
      <w:pPr>
        <w:pStyle w:val="Emphasis"/>
      </w:pPr>
    </w:p>
    <w:p w14:paraId="6A17CCFE" w14:textId="77777777" w:rsidR="005607F9" w:rsidRDefault="005607F9" w:rsidP="00441B14">
      <w:pPr>
        <w:pStyle w:val="Emphasis"/>
      </w:pPr>
    </w:p>
    <w:p w14:paraId="47ABE37B" w14:textId="36287747" w:rsidR="009B0E14" w:rsidRPr="001354D7" w:rsidRDefault="009B0E14" w:rsidP="002904AD">
      <w:pPr>
        <w:numPr>
          <w:ilvl w:val="0"/>
          <w:numId w:val="18"/>
        </w:num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proofErr w:type="spellStart"/>
      <w:r w:rsidRPr="009B0E14">
        <w:rPr>
          <w:rFonts w:cs="Arial"/>
          <w:b/>
          <w:bCs/>
          <w:color w:val="000000"/>
          <w:lang w:val="en-US"/>
        </w:rPr>
        <w:lastRenderedPageBreak/>
        <w:t>Llicencia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.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Seleccionar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una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d'aquestes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llicencies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pel dataset resultant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i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explicar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el</w:t>
      </w:r>
      <w:r w:rsidR="001354D7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1354D7">
        <w:rPr>
          <w:rFonts w:cs="Arial"/>
          <w:b/>
          <w:bCs/>
          <w:color w:val="000000"/>
          <w:lang w:val="en-US"/>
        </w:rPr>
        <w:t>motiu</w:t>
      </w:r>
      <w:proofErr w:type="spellEnd"/>
      <w:r w:rsidRPr="001354D7">
        <w:rPr>
          <w:rFonts w:cs="Arial"/>
          <w:b/>
          <w:bCs/>
          <w:color w:val="000000"/>
          <w:lang w:val="en-US"/>
        </w:rPr>
        <w:t xml:space="preserve"> de la </w:t>
      </w:r>
      <w:proofErr w:type="spellStart"/>
      <w:r w:rsidRPr="001354D7">
        <w:rPr>
          <w:rFonts w:cs="Arial"/>
          <w:b/>
          <w:bCs/>
          <w:color w:val="000000"/>
          <w:lang w:val="en-US"/>
        </w:rPr>
        <w:t>seva</w:t>
      </w:r>
      <w:proofErr w:type="spellEnd"/>
      <w:r w:rsidRPr="001354D7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1354D7">
        <w:rPr>
          <w:rFonts w:cs="Arial"/>
          <w:b/>
          <w:bCs/>
          <w:color w:val="000000"/>
          <w:lang w:val="en-US"/>
        </w:rPr>
        <w:t>seleccio</w:t>
      </w:r>
      <w:proofErr w:type="spellEnd"/>
      <w:r w:rsidRPr="001354D7">
        <w:rPr>
          <w:rFonts w:cs="Arial"/>
          <w:b/>
          <w:bCs/>
          <w:color w:val="000000"/>
          <w:lang w:val="en-US"/>
        </w:rPr>
        <w:t>:</w:t>
      </w:r>
    </w:p>
    <w:p w14:paraId="77178646" w14:textId="5C872D34" w:rsidR="005607F9" w:rsidRDefault="005607F9" w:rsidP="002904AD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0DAEC6B5" w14:textId="77777777" w:rsidR="005607F9" w:rsidRPr="006E11B0" w:rsidRDefault="005607F9" w:rsidP="005607F9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r w:rsidRPr="006E11B0">
        <w:rPr>
          <w:rFonts w:cs="Arial" w:hint="eastAsia"/>
          <w:b/>
          <w:bCs/>
          <w:color w:val="000000"/>
          <w:lang w:val="en-US"/>
        </w:rPr>
        <w:t>○</w:t>
      </w:r>
      <w:r w:rsidRPr="006E11B0">
        <w:rPr>
          <w:rFonts w:cs="Arial"/>
          <w:b/>
          <w:bCs/>
          <w:color w:val="000000"/>
          <w:lang w:val="en-US"/>
        </w:rPr>
        <w:t xml:space="preserve"> Released Under CC0: Public Domain License</w:t>
      </w:r>
    </w:p>
    <w:p w14:paraId="0509CF05" w14:textId="77777777" w:rsidR="005607F9" w:rsidRPr="006E11B0" w:rsidRDefault="005607F9" w:rsidP="005607F9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r w:rsidRPr="006E11B0">
        <w:rPr>
          <w:rFonts w:cs="Arial" w:hint="eastAsia"/>
          <w:b/>
          <w:bCs/>
          <w:color w:val="000000"/>
          <w:lang w:val="en-US"/>
        </w:rPr>
        <w:t>○</w:t>
      </w:r>
      <w:r w:rsidRPr="006E11B0">
        <w:rPr>
          <w:rFonts w:cs="Arial"/>
          <w:b/>
          <w:bCs/>
          <w:color w:val="000000"/>
          <w:lang w:val="en-US"/>
        </w:rPr>
        <w:t xml:space="preserve"> Released Under CC BY-NC-SA 4.0 License</w:t>
      </w:r>
    </w:p>
    <w:p w14:paraId="6457AE4F" w14:textId="77777777" w:rsidR="005607F9" w:rsidRPr="006E11B0" w:rsidRDefault="005607F9" w:rsidP="005607F9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r w:rsidRPr="006E11B0">
        <w:rPr>
          <w:rFonts w:cs="Arial" w:hint="eastAsia"/>
          <w:b/>
          <w:bCs/>
          <w:color w:val="000000"/>
          <w:lang w:val="en-US"/>
        </w:rPr>
        <w:t>○</w:t>
      </w:r>
      <w:r w:rsidRPr="006E11B0">
        <w:rPr>
          <w:rFonts w:cs="Arial"/>
          <w:b/>
          <w:bCs/>
          <w:color w:val="000000"/>
          <w:lang w:val="en-US"/>
        </w:rPr>
        <w:t xml:space="preserve"> Released Under CC BY-SA 4.0 License</w:t>
      </w:r>
    </w:p>
    <w:p w14:paraId="12C6EF15" w14:textId="77777777" w:rsidR="005607F9" w:rsidRPr="006E11B0" w:rsidRDefault="005607F9" w:rsidP="005607F9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r w:rsidRPr="006E11B0">
        <w:rPr>
          <w:rFonts w:cs="Arial" w:hint="eastAsia"/>
          <w:b/>
          <w:bCs/>
          <w:color w:val="000000"/>
          <w:lang w:val="en-US"/>
        </w:rPr>
        <w:t>○</w:t>
      </w:r>
      <w:r w:rsidRPr="006E11B0">
        <w:rPr>
          <w:rFonts w:cs="Arial"/>
          <w:b/>
          <w:bCs/>
          <w:color w:val="000000"/>
          <w:lang w:val="en-US"/>
        </w:rPr>
        <w:t xml:space="preserve"> Database released under Open Database License, individual contents</w:t>
      </w:r>
    </w:p>
    <w:p w14:paraId="74CEBF0F" w14:textId="77777777" w:rsidR="005607F9" w:rsidRPr="006E11B0" w:rsidRDefault="005607F9" w:rsidP="005607F9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r w:rsidRPr="006E11B0">
        <w:rPr>
          <w:rFonts w:cs="Arial"/>
          <w:b/>
          <w:bCs/>
          <w:color w:val="000000"/>
          <w:lang w:val="en-US"/>
        </w:rPr>
        <w:t>under Database Contents License</w:t>
      </w:r>
    </w:p>
    <w:p w14:paraId="3A8498C3" w14:textId="77777777" w:rsidR="005607F9" w:rsidRPr="006E11B0" w:rsidRDefault="005607F9" w:rsidP="005607F9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r w:rsidRPr="006E11B0">
        <w:rPr>
          <w:rFonts w:cs="Arial" w:hint="eastAsia"/>
          <w:b/>
          <w:bCs/>
          <w:color w:val="000000"/>
          <w:lang w:val="en-US"/>
        </w:rPr>
        <w:t>○</w:t>
      </w:r>
      <w:r w:rsidRPr="006E11B0">
        <w:rPr>
          <w:rFonts w:cs="Arial"/>
          <w:b/>
          <w:bCs/>
          <w:color w:val="000000"/>
          <w:lang w:val="en-US"/>
        </w:rPr>
        <w:t xml:space="preserve"> Other (specified above)</w:t>
      </w:r>
    </w:p>
    <w:p w14:paraId="0BE5437D" w14:textId="77777777" w:rsidR="005607F9" w:rsidRPr="006E11B0" w:rsidRDefault="005607F9" w:rsidP="005607F9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r w:rsidRPr="006E11B0">
        <w:rPr>
          <w:rFonts w:cs="Arial" w:hint="eastAsia"/>
          <w:b/>
          <w:bCs/>
          <w:color w:val="000000"/>
          <w:lang w:val="en-US"/>
        </w:rPr>
        <w:t>○</w:t>
      </w:r>
      <w:r w:rsidRPr="006E11B0">
        <w:rPr>
          <w:rFonts w:cs="Arial"/>
          <w:b/>
          <w:bCs/>
          <w:color w:val="000000"/>
          <w:lang w:val="en-US"/>
        </w:rPr>
        <w:t xml:space="preserve"> Unknown License</w:t>
      </w:r>
    </w:p>
    <w:p w14:paraId="48DE14CF" w14:textId="77777777" w:rsidR="005607F9" w:rsidRDefault="005607F9" w:rsidP="002904AD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2C7D98E8" w14:textId="0D3441C4" w:rsidR="002904AD" w:rsidRPr="005607F9" w:rsidRDefault="005607F9" w:rsidP="005607F9">
      <w:pPr>
        <w:autoSpaceDE w:val="0"/>
        <w:autoSpaceDN w:val="0"/>
        <w:adjustRightInd w:val="0"/>
        <w:ind w:left="720"/>
        <w:rPr>
          <w:rFonts w:cs="Arial"/>
          <w:color w:val="000000"/>
          <w:lang w:val="en-US"/>
        </w:rPr>
      </w:pPr>
      <w:proofErr w:type="spellStart"/>
      <w:r w:rsidRPr="005607F9">
        <w:rPr>
          <w:rFonts w:cs="Arial"/>
          <w:color w:val="000000"/>
          <w:lang w:val="en-US"/>
        </w:rPr>
        <w:t>Abans</w:t>
      </w:r>
      <w:proofErr w:type="spellEnd"/>
      <w:r w:rsidRPr="005607F9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de s</w:t>
      </w:r>
      <w:proofErr w:type="spellStart"/>
      <w:r>
        <w:rPr>
          <w:rFonts w:cs="Arial"/>
          <w:color w:val="000000"/>
          <w:lang w:val="en-US"/>
        </w:rPr>
        <w:t>eleccionar</w:t>
      </w:r>
      <w:proofErr w:type="spellEnd"/>
      <w:r>
        <w:rPr>
          <w:rFonts w:cs="Arial"/>
          <w:color w:val="000000"/>
          <w:lang w:val="en-US"/>
        </w:rPr>
        <w:t xml:space="preserve"> una de les </w:t>
      </w:r>
      <w:proofErr w:type="spellStart"/>
      <w:r>
        <w:rPr>
          <w:rFonts w:cs="Arial"/>
          <w:color w:val="000000"/>
          <w:lang w:val="en-US"/>
        </w:rPr>
        <w:t>llicències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esmentades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anteriorment</w:t>
      </w:r>
      <w:proofErr w:type="spellEnd"/>
      <w:r>
        <w:rPr>
          <w:rFonts w:cs="Arial"/>
          <w:color w:val="000000"/>
          <w:lang w:val="en-US"/>
        </w:rPr>
        <w:t xml:space="preserve">, </w:t>
      </w:r>
      <w:proofErr w:type="spellStart"/>
      <w:r>
        <w:rPr>
          <w:rFonts w:cs="Arial"/>
          <w:color w:val="000000"/>
          <w:lang w:val="en-US"/>
        </w:rPr>
        <w:t>caldria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detallar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bé</w:t>
      </w:r>
      <w:proofErr w:type="spellEnd"/>
      <w:r>
        <w:rPr>
          <w:rFonts w:cs="Arial"/>
          <w:color w:val="000000"/>
          <w:lang w:val="en-US"/>
        </w:rPr>
        <w:t xml:space="preserve"> a </w:t>
      </w:r>
      <w:proofErr w:type="spellStart"/>
      <w:r>
        <w:rPr>
          <w:rFonts w:cs="Arial"/>
          <w:color w:val="000000"/>
          <w:lang w:val="en-US"/>
        </w:rPr>
        <w:t>què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correspon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cada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llicència</w:t>
      </w:r>
      <w:proofErr w:type="spellEnd"/>
      <w:r>
        <w:rPr>
          <w:rFonts w:cs="Arial"/>
          <w:color w:val="000000"/>
          <w:lang w:val="en-US"/>
        </w:rPr>
        <w:t xml:space="preserve">, quines </w:t>
      </w:r>
      <w:proofErr w:type="spellStart"/>
      <w:r>
        <w:rPr>
          <w:rFonts w:cs="Arial"/>
          <w:color w:val="000000"/>
          <w:lang w:val="en-US"/>
        </w:rPr>
        <w:t>característiques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r>
        <w:rPr>
          <w:rFonts w:cs="Arial"/>
          <w:color w:val="000000"/>
          <w:lang w:val="en-US"/>
        </w:rPr>
        <w:t>té</w:t>
      </w:r>
      <w:proofErr w:type="spellEnd"/>
      <w:r>
        <w:rPr>
          <w:rFonts w:cs="Arial"/>
          <w:color w:val="000000"/>
          <w:lang w:val="en-US"/>
        </w:rPr>
        <w:t xml:space="preserve"> </w:t>
      </w:r>
      <w:proofErr w:type="spellStart"/>
      <w:proofErr w:type="gramStart"/>
      <w:r>
        <w:rPr>
          <w:rFonts w:cs="Arial"/>
          <w:color w:val="000000"/>
          <w:lang w:val="en-US"/>
        </w:rPr>
        <w:t>cadascuna</w:t>
      </w:r>
      <w:proofErr w:type="spellEnd"/>
      <w:r>
        <w:rPr>
          <w:rFonts w:cs="Arial"/>
          <w:color w:val="000000"/>
          <w:lang w:val="en-US"/>
        </w:rPr>
        <w:t xml:space="preserve"> :</w:t>
      </w:r>
      <w:proofErr w:type="gramEnd"/>
    </w:p>
    <w:p w14:paraId="3868EFFD" w14:textId="2CCB8D9C" w:rsidR="005607F9" w:rsidRDefault="005607F9" w:rsidP="002904AD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18046534" w14:textId="77777777" w:rsidR="005607F9" w:rsidRPr="009B0E14" w:rsidRDefault="005607F9" w:rsidP="002904AD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2842B52F" w14:textId="2E20195F" w:rsidR="009B0E14" w:rsidRDefault="009B0E14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r w:rsidRPr="009B0E14">
        <w:rPr>
          <w:rFonts w:cs="Arial" w:hint="eastAsia"/>
          <w:b/>
          <w:bCs/>
          <w:color w:val="000000"/>
          <w:lang w:val="en-US"/>
        </w:rPr>
        <w:t>○</w:t>
      </w:r>
      <w:r w:rsidRPr="009B0E14">
        <w:rPr>
          <w:rFonts w:cs="Arial"/>
          <w:b/>
          <w:bCs/>
          <w:color w:val="000000"/>
          <w:lang w:val="en-US"/>
        </w:rPr>
        <w:t xml:space="preserve"> Released Under CC0: Public Domain License</w:t>
      </w:r>
    </w:p>
    <w:p w14:paraId="207A16F9" w14:textId="77777777" w:rsidR="005607F9" w:rsidRDefault="005607F9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6DD89D25" w14:textId="77777777" w:rsidR="00D00E18" w:rsidRDefault="00D00E18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3CDF6EAC" w14:textId="520AB931" w:rsidR="00CC6DF4" w:rsidRDefault="00EA03E0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r w:rsidRPr="00290293">
        <w:rPr>
          <w:noProof/>
        </w:rPr>
        <w:pict w14:anchorId="3DB05B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3" o:spid="_x0000_i1028" type="#_x0000_t75" style="width:278pt;height:284.25pt;visibility:visible;mso-wrap-style:square">
            <v:imagedata r:id="rId12" o:title=""/>
          </v:shape>
        </w:pict>
      </w:r>
    </w:p>
    <w:p w14:paraId="05F4DAC9" w14:textId="6400F4C5" w:rsidR="00CC6DF4" w:rsidRPr="00EA03E0" w:rsidRDefault="00EA03E0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sz w:val="16"/>
          <w:szCs w:val="16"/>
          <w:lang w:val="en-US"/>
        </w:rPr>
      </w:pPr>
      <w:r w:rsidRPr="00EA03E0">
        <w:rPr>
          <w:rFonts w:cs="Arial"/>
          <w:b/>
          <w:bCs/>
          <w:color w:val="000000"/>
          <w:sz w:val="16"/>
          <w:szCs w:val="16"/>
          <w:lang w:val="en-US"/>
        </w:rPr>
        <w:t>Font: creativecommons.org</w:t>
      </w:r>
    </w:p>
    <w:p w14:paraId="4E42A1EB" w14:textId="77777777" w:rsidR="00EA03E0" w:rsidRDefault="00EA03E0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63A86370" w14:textId="77777777" w:rsidR="00EA03E0" w:rsidRDefault="00EA03E0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48F59970" w14:textId="77777777" w:rsidR="00EA03E0" w:rsidRDefault="00EA03E0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59CEB208" w14:textId="77777777" w:rsidR="00EA03E0" w:rsidRDefault="00EA03E0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22D9B33" w14:textId="5F339B03" w:rsidR="009B0E14" w:rsidRDefault="009B0E14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r w:rsidRPr="009B0E14">
        <w:rPr>
          <w:rFonts w:cs="Arial" w:hint="eastAsia"/>
          <w:b/>
          <w:bCs/>
          <w:color w:val="000000"/>
          <w:lang w:val="en-US"/>
        </w:rPr>
        <w:t>○</w:t>
      </w:r>
      <w:r w:rsidRPr="009B0E14">
        <w:rPr>
          <w:rFonts w:cs="Arial"/>
          <w:b/>
          <w:bCs/>
          <w:color w:val="000000"/>
          <w:lang w:val="en-US"/>
        </w:rPr>
        <w:t xml:space="preserve"> Released Under CC BY-NC-SA 4.0 License</w:t>
      </w:r>
    </w:p>
    <w:p w14:paraId="1F95153D" w14:textId="355C9AE1" w:rsidR="00CC6DF4" w:rsidRDefault="00CC6DF4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14CF1B73" w14:textId="71E1B67C" w:rsidR="00CC6DF4" w:rsidRDefault="00EA03E0" w:rsidP="002904AD">
      <w:pPr>
        <w:autoSpaceDE w:val="0"/>
        <w:autoSpaceDN w:val="0"/>
        <w:adjustRightInd w:val="0"/>
        <w:ind w:left="720"/>
        <w:rPr>
          <w:noProof/>
        </w:rPr>
      </w:pPr>
      <w:r w:rsidRPr="00290293">
        <w:rPr>
          <w:noProof/>
        </w:rPr>
        <w:lastRenderedPageBreak/>
        <w:pict w14:anchorId="51201B60">
          <v:shape id="Imagen 2" o:spid="_x0000_i1031" type="#_x0000_t75" style="width:267.35pt;height:361.9pt;visibility:visible;mso-wrap-style:square">
            <v:imagedata r:id="rId13" o:title=""/>
          </v:shape>
        </w:pict>
      </w:r>
    </w:p>
    <w:p w14:paraId="65AEBFA2" w14:textId="77777777" w:rsidR="00EA03E0" w:rsidRPr="00EA03E0" w:rsidRDefault="00EA03E0" w:rsidP="00EA03E0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sz w:val="16"/>
          <w:szCs w:val="16"/>
          <w:lang w:val="en-US"/>
        </w:rPr>
      </w:pPr>
      <w:r w:rsidRPr="00EA03E0">
        <w:rPr>
          <w:rFonts w:cs="Arial"/>
          <w:b/>
          <w:bCs/>
          <w:color w:val="000000"/>
          <w:sz w:val="16"/>
          <w:szCs w:val="16"/>
          <w:lang w:val="en-US"/>
        </w:rPr>
        <w:t>Font: creativecommons.org</w:t>
      </w:r>
    </w:p>
    <w:p w14:paraId="6900FB1F" w14:textId="7B22A310" w:rsidR="00EA03E0" w:rsidRDefault="00EA03E0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1CDF8E74" w14:textId="7F197C17" w:rsidR="00EA03E0" w:rsidRDefault="00EA03E0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0FBA7964" w14:textId="7FCFAEB1" w:rsidR="001354D7" w:rsidRDefault="001354D7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5D6DB36F" w14:textId="5489A255" w:rsidR="001354D7" w:rsidRDefault="001354D7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3F257E21" w14:textId="1C649D5E" w:rsidR="001354D7" w:rsidRDefault="001354D7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5AF5EFC5" w14:textId="27FC437E" w:rsidR="001354D7" w:rsidRDefault="001354D7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13B5F3F8" w14:textId="465D379A" w:rsidR="001354D7" w:rsidRDefault="001354D7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012AE5DE" w14:textId="65C11DBC" w:rsidR="001354D7" w:rsidRDefault="001354D7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3C9E95F5" w14:textId="2AEBA315" w:rsidR="001354D7" w:rsidRDefault="001354D7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CDC369F" w14:textId="17282B02" w:rsidR="001354D7" w:rsidRDefault="001354D7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7B06BCDF" w14:textId="4C88AC59" w:rsidR="001354D7" w:rsidRDefault="001354D7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3248BD8E" w14:textId="2B9CC7A7" w:rsidR="001354D7" w:rsidRDefault="001354D7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38A42E0E" w14:textId="0D87A781" w:rsidR="001354D7" w:rsidRDefault="001354D7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831C03A" w14:textId="17A84C09" w:rsidR="001354D7" w:rsidRDefault="001354D7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E79BC61" w14:textId="0F3C972E" w:rsidR="001354D7" w:rsidRDefault="001354D7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2806D32" w14:textId="33E9D475" w:rsidR="001354D7" w:rsidRDefault="001354D7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C88564F" w14:textId="0563EB52" w:rsidR="001354D7" w:rsidRDefault="001354D7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65475B5D" w14:textId="77777777" w:rsidR="001354D7" w:rsidRDefault="001354D7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177DE7B3" w14:textId="77777777" w:rsidR="00EA03E0" w:rsidRDefault="00EA03E0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56473BB4" w14:textId="77777777" w:rsidR="00EA03E0" w:rsidRDefault="00EA03E0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4AA7C62C" w14:textId="10D8D21A" w:rsidR="009B0E14" w:rsidRDefault="009B0E14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r w:rsidRPr="009B0E14">
        <w:rPr>
          <w:rFonts w:cs="Arial" w:hint="eastAsia"/>
          <w:b/>
          <w:bCs/>
          <w:color w:val="000000"/>
          <w:lang w:val="en-US"/>
        </w:rPr>
        <w:lastRenderedPageBreak/>
        <w:t>○</w:t>
      </w:r>
      <w:r w:rsidRPr="009B0E14">
        <w:rPr>
          <w:rFonts w:cs="Arial"/>
          <w:b/>
          <w:bCs/>
          <w:color w:val="000000"/>
          <w:lang w:val="en-US"/>
        </w:rPr>
        <w:t xml:space="preserve"> Released Under CC BY-SA 4.0 License</w:t>
      </w:r>
    </w:p>
    <w:p w14:paraId="710007E9" w14:textId="1F0FC517" w:rsidR="00CC6DF4" w:rsidRDefault="00CC6DF4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0DDE2A77" w14:textId="542E8103" w:rsidR="00CC6DF4" w:rsidRDefault="00EA03E0" w:rsidP="002904AD">
      <w:pPr>
        <w:autoSpaceDE w:val="0"/>
        <w:autoSpaceDN w:val="0"/>
        <w:adjustRightInd w:val="0"/>
        <w:ind w:left="720"/>
        <w:rPr>
          <w:noProof/>
        </w:rPr>
      </w:pPr>
      <w:r w:rsidRPr="00290293">
        <w:rPr>
          <w:noProof/>
        </w:rPr>
        <w:pict w14:anchorId="6BC1B0E4">
          <v:shape id="Imagen 1" o:spid="_x0000_i1034" type="#_x0000_t75" style="width:283pt;height:345.6pt;visibility:visible;mso-wrap-style:square">
            <v:imagedata r:id="rId14" o:title=""/>
          </v:shape>
        </w:pict>
      </w:r>
    </w:p>
    <w:p w14:paraId="171838C4" w14:textId="17468787" w:rsidR="00EA03E0" w:rsidRDefault="00EA03E0" w:rsidP="002904AD">
      <w:pPr>
        <w:autoSpaceDE w:val="0"/>
        <w:autoSpaceDN w:val="0"/>
        <w:adjustRightInd w:val="0"/>
        <w:ind w:left="720"/>
        <w:rPr>
          <w:noProof/>
        </w:rPr>
      </w:pPr>
    </w:p>
    <w:p w14:paraId="07CA1519" w14:textId="77777777" w:rsidR="00EA03E0" w:rsidRPr="009B0E14" w:rsidRDefault="00EA03E0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216A6D3D" w14:textId="77777777" w:rsidR="009B0E14" w:rsidRPr="009B0E14" w:rsidRDefault="009B0E14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r w:rsidRPr="009B0E14">
        <w:rPr>
          <w:rFonts w:cs="Arial" w:hint="eastAsia"/>
          <w:b/>
          <w:bCs/>
          <w:color w:val="000000"/>
          <w:lang w:val="en-US"/>
        </w:rPr>
        <w:t>○</w:t>
      </w:r>
      <w:r w:rsidRPr="009B0E14">
        <w:rPr>
          <w:rFonts w:cs="Arial"/>
          <w:b/>
          <w:bCs/>
          <w:color w:val="000000"/>
          <w:lang w:val="en-US"/>
        </w:rPr>
        <w:t xml:space="preserve"> Database released under Open Database License, individual contents</w:t>
      </w:r>
    </w:p>
    <w:p w14:paraId="0AED7C2E" w14:textId="7FFCC483" w:rsidR="009B0E14" w:rsidRDefault="009B0E14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r w:rsidRPr="009B0E14">
        <w:rPr>
          <w:rFonts w:cs="Arial"/>
          <w:b/>
          <w:bCs/>
          <w:color w:val="000000"/>
          <w:lang w:val="en-US"/>
        </w:rPr>
        <w:t>under Database Contents License</w:t>
      </w:r>
    </w:p>
    <w:p w14:paraId="1F0BE0CF" w14:textId="25BC2B8F" w:rsidR="00CC6DF4" w:rsidRDefault="00CC6DF4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396E146A" w14:textId="77777777" w:rsidR="00EA03E0" w:rsidRDefault="00EA03E0" w:rsidP="00EA03E0">
      <w:pPr>
        <w:shd w:val="clear" w:color="auto" w:fill="F4F4F4"/>
        <w:spacing w:after="100" w:afterAutospacing="1"/>
        <w:ind w:left="720"/>
        <w:rPr>
          <w:rFonts w:eastAsia="Times New Roman" w:cs="Arial"/>
          <w:color w:val="2D2D2D"/>
          <w:lang w:val="es-ES" w:eastAsia="es-ES"/>
        </w:rPr>
      </w:pPr>
      <w:r>
        <w:rPr>
          <w:rFonts w:eastAsia="Times New Roman" w:cs="Arial"/>
          <w:color w:val="2D2D2D"/>
          <w:lang w:val="es-ES" w:eastAsia="es-ES"/>
        </w:rPr>
        <w:t>Estas libre:</w:t>
      </w:r>
    </w:p>
    <w:p w14:paraId="4F12078A" w14:textId="77777777" w:rsidR="00EA03E0" w:rsidRDefault="00EA03E0" w:rsidP="00EA03E0">
      <w:pPr>
        <w:numPr>
          <w:ilvl w:val="0"/>
          <w:numId w:val="29"/>
        </w:numPr>
        <w:shd w:val="clear" w:color="auto" w:fill="F4F4F4"/>
        <w:tabs>
          <w:tab w:val="clear" w:pos="720"/>
          <w:tab w:val="num" w:pos="1440"/>
        </w:tabs>
        <w:spacing w:after="100" w:afterAutospacing="1"/>
        <w:ind w:left="1440"/>
        <w:rPr>
          <w:rFonts w:eastAsia="Times New Roman" w:cs="Arial"/>
          <w:color w:val="2D2D2D"/>
          <w:lang w:val="es-ES" w:eastAsia="es-ES"/>
        </w:rPr>
      </w:pPr>
      <w:proofErr w:type="gramStart"/>
      <w:r>
        <w:rPr>
          <w:rFonts w:eastAsia="Times New Roman" w:cs="Arial"/>
          <w:i/>
          <w:iCs/>
          <w:color w:val="2D2D2D"/>
          <w:lang w:val="es-ES" w:eastAsia="es-ES"/>
        </w:rPr>
        <w:t>Compartir</w:t>
      </w:r>
      <w:r>
        <w:rPr>
          <w:rFonts w:eastAsia="Times New Roman" w:cs="Arial"/>
          <w:color w:val="2D2D2D"/>
          <w:lang w:val="es-ES" w:eastAsia="es-ES"/>
        </w:rPr>
        <w:t> :</w:t>
      </w:r>
      <w:proofErr w:type="gramEnd"/>
      <w:r>
        <w:rPr>
          <w:rFonts w:eastAsia="Times New Roman" w:cs="Arial"/>
          <w:color w:val="2D2D2D"/>
          <w:lang w:val="es-ES" w:eastAsia="es-ES"/>
        </w:rPr>
        <w:t xml:space="preserve"> copiar, distribuir y utilizar la base de datos.</w:t>
      </w:r>
    </w:p>
    <w:p w14:paraId="01B81B98" w14:textId="77777777" w:rsidR="00EA03E0" w:rsidRDefault="00EA03E0" w:rsidP="00EA03E0">
      <w:pPr>
        <w:numPr>
          <w:ilvl w:val="0"/>
          <w:numId w:val="29"/>
        </w:numPr>
        <w:shd w:val="clear" w:color="auto" w:fill="F4F4F4"/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="Arial"/>
          <w:color w:val="2D2D2D"/>
          <w:lang w:val="es-ES" w:eastAsia="es-ES"/>
        </w:rPr>
      </w:pPr>
      <w:proofErr w:type="gramStart"/>
      <w:r>
        <w:rPr>
          <w:rFonts w:eastAsia="Times New Roman" w:cs="Arial"/>
          <w:i/>
          <w:iCs/>
          <w:color w:val="2D2D2D"/>
          <w:lang w:val="es-ES" w:eastAsia="es-ES"/>
        </w:rPr>
        <w:t>Crear</w:t>
      </w:r>
      <w:r>
        <w:rPr>
          <w:rFonts w:eastAsia="Times New Roman" w:cs="Arial"/>
          <w:color w:val="2D2D2D"/>
          <w:lang w:val="es-ES" w:eastAsia="es-ES"/>
        </w:rPr>
        <w:t> :</w:t>
      </w:r>
      <w:proofErr w:type="gramEnd"/>
      <w:r>
        <w:rPr>
          <w:rFonts w:eastAsia="Times New Roman" w:cs="Arial"/>
          <w:color w:val="2D2D2D"/>
          <w:lang w:val="es-ES" w:eastAsia="es-ES"/>
        </w:rPr>
        <w:t xml:space="preserve"> Producir obras a partir de la base de datos.</w:t>
      </w:r>
    </w:p>
    <w:p w14:paraId="38D12335" w14:textId="4E6419C0" w:rsidR="00EA03E0" w:rsidRDefault="00EA03E0" w:rsidP="00EA03E0">
      <w:pPr>
        <w:numPr>
          <w:ilvl w:val="0"/>
          <w:numId w:val="29"/>
        </w:numPr>
        <w:shd w:val="clear" w:color="auto" w:fill="F4F4F4"/>
        <w:tabs>
          <w:tab w:val="clear" w:pos="720"/>
          <w:tab w:val="num" w:pos="1440"/>
        </w:tabs>
        <w:spacing w:before="100" w:beforeAutospacing="1"/>
        <w:ind w:left="1440"/>
        <w:rPr>
          <w:rFonts w:eastAsia="Times New Roman" w:cs="Arial"/>
          <w:color w:val="2D2D2D"/>
          <w:lang w:val="es-ES" w:eastAsia="es-ES"/>
        </w:rPr>
      </w:pPr>
      <w:proofErr w:type="gramStart"/>
      <w:r>
        <w:rPr>
          <w:rFonts w:eastAsia="Times New Roman" w:cs="Arial"/>
          <w:i/>
          <w:iCs/>
          <w:color w:val="2D2D2D"/>
          <w:lang w:val="es-ES" w:eastAsia="es-ES"/>
        </w:rPr>
        <w:t>Adaptar</w:t>
      </w:r>
      <w:r>
        <w:rPr>
          <w:rFonts w:eastAsia="Times New Roman" w:cs="Arial"/>
          <w:color w:val="2D2D2D"/>
          <w:lang w:val="es-ES" w:eastAsia="es-ES"/>
        </w:rPr>
        <w:t> :</w:t>
      </w:r>
      <w:proofErr w:type="gramEnd"/>
      <w:r>
        <w:rPr>
          <w:rFonts w:eastAsia="Times New Roman" w:cs="Arial"/>
          <w:color w:val="2D2D2D"/>
          <w:lang w:val="es-ES" w:eastAsia="es-ES"/>
        </w:rPr>
        <w:t xml:space="preserve"> modificar, transformar y construir sobre la base de datos.</w:t>
      </w:r>
    </w:p>
    <w:p w14:paraId="713CA959" w14:textId="77777777" w:rsidR="00EA03E0" w:rsidRPr="00EA03E0" w:rsidRDefault="00EA03E0" w:rsidP="00EA03E0">
      <w:pPr>
        <w:shd w:val="clear" w:color="auto" w:fill="F4F4F4"/>
        <w:spacing w:before="100" w:beforeAutospacing="1"/>
        <w:ind w:left="1080"/>
        <w:rPr>
          <w:rFonts w:eastAsia="Times New Roman" w:cs="Arial"/>
          <w:color w:val="2D2D2D"/>
          <w:lang w:val="es-ES" w:eastAsia="es-ES"/>
        </w:rPr>
      </w:pPr>
    </w:p>
    <w:p w14:paraId="23C5D8CF" w14:textId="77777777" w:rsidR="00EA03E0" w:rsidRDefault="00EA03E0" w:rsidP="00EA03E0">
      <w:pPr>
        <w:shd w:val="clear" w:color="auto" w:fill="F4F4F4"/>
        <w:spacing w:after="100" w:afterAutospacing="1"/>
        <w:ind w:left="720"/>
        <w:rPr>
          <w:rFonts w:eastAsia="Times New Roman" w:cs="Arial"/>
          <w:color w:val="2D2D2D"/>
          <w:lang w:val="es-ES" w:eastAsia="es-ES"/>
        </w:rPr>
      </w:pPr>
      <w:r>
        <w:rPr>
          <w:rFonts w:eastAsia="Times New Roman" w:cs="Arial"/>
          <w:color w:val="2D2D2D"/>
          <w:lang w:val="es-ES" w:eastAsia="es-ES"/>
        </w:rPr>
        <w:t>Siempre que usted:</w:t>
      </w:r>
    </w:p>
    <w:p w14:paraId="781B40C8" w14:textId="77777777" w:rsidR="00EA03E0" w:rsidRDefault="00EA03E0" w:rsidP="00EA03E0">
      <w:pPr>
        <w:numPr>
          <w:ilvl w:val="0"/>
          <w:numId w:val="30"/>
        </w:numPr>
        <w:shd w:val="clear" w:color="auto" w:fill="F4F4F4"/>
        <w:tabs>
          <w:tab w:val="clear" w:pos="720"/>
          <w:tab w:val="num" w:pos="1440"/>
        </w:tabs>
        <w:spacing w:after="100" w:afterAutospacing="1"/>
        <w:ind w:left="1440"/>
        <w:rPr>
          <w:rFonts w:eastAsia="Times New Roman" w:cs="Arial"/>
          <w:color w:val="2D2D2D"/>
          <w:lang w:val="es-ES" w:eastAsia="es-ES"/>
        </w:rPr>
      </w:pPr>
      <w:proofErr w:type="gramStart"/>
      <w:r>
        <w:rPr>
          <w:rFonts w:eastAsia="Times New Roman" w:cs="Arial"/>
          <w:i/>
          <w:iCs/>
          <w:color w:val="2D2D2D"/>
          <w:lang w:val="es-ES" w:eastAsia="es-ES"/>
        </w:rPr>
        <w:t>Atributo</w:t>
      </w:r>
      <w:r>
        <w:rPr>
          <w:rFonts w:eastAsia="Times New Roman" w:cs="Arial"/>
          <w:color w:val="2D2D2D"/>
          <w:lang w:val="es-ES" w:eastAsia="es-ES"/>
        </w:rPr>
        <w:t> :</w:t>
      </w:r>
      <w:proofErr w:type="gramEnd"/>
      <w:r>
        <w:rPr>
          <w:rFonts w:eastAsia="Times New Roman" w:cs="Arial"/>
          <w:color w:val="2D2D2D"/>
          <w:lang w:val="es-ES" w:eastAsia="es-ES"/>
        </w:rPr>
        <w:t xml:space="preserve"> Debe atribuir cualquier uso público de la base de datos, o trabajos producidos a partir de la base de datos, de la manera especificada en la </w:t>
      </w:r>
      <w:proofErr w:type="spellStart"/>
      <w:r>
        <w:rPr>
          <w:rFonts w:eastAsia="Times New Roman" w:cs="Arial"/>
          <w:color w:val="2D2D2D"/>
          <w:lang w:val="es-ES" w:eastAsia="es-ES"/>
        </w:rPr>
        <w:t>ODbL</w:t>
      </w:r>
      <w:proofErr w:type="spellEnd"/>
      <w:r>
        <w:rPr>
          <w:rFonts w:eastAsia="Times New Roman" w:cs="Arial"/>
          <w:color w:val="2D2D2D"/>
          <w:lang w:val="es-ES" w:eastAsia="es-ES"/>
        </w:rPr>
        <w:t>. Para cualquier uso o redistribución de la base de datos, o de los trabajos producidos a partir de ella, debe dejar en claro a los demás la licencia de la base de datos y mantener intactos los avisos en la base de datos original.</w:t>
      </w:r>
    </w:p>
    <w:p w14:paraId="489132B7" w14:textId="77777777" w:rsidR="00EA03E0" w:rsidRDefault="00EA03E0" w:rsidP="00EA03E0">
      <w:pPr>
        <w:numPr>
          <w:ilvl w:val="0"/>
          <w:numId w:val="30"/>
        </w:numPr>
        <w:shd w:val="clear" w:color="auto" w:fill="F4F4F4"/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="Arial"/>
          <w:color w:val="2D2D2D"/>
          <w:lang w:val="es-ES" w:eastAsia="es-ES"/>
        </w:rPr>
      </w:pPr>
      <w:r>
        <w:rPr>
          <w:rFonts w:eastAsia="Times New Roman" w:cs="Arial"/>
          <w:i/>
          <w:iCs/>
          <w:color w:val="2D2D2D"/>
          <w:lang w:val="es-ES" w:eastAsia="es-ES"/>
        </w:rPr>
        <w:lastRenderedPageBreak/>
        <w:t>Share-</w:t>
      </w:r>
      <w:proofErr w:type="spellStart"/>
      <w:proofErr w:type="gramStart"/>
      <w:r>
        <w:rPr>
          <w:rFonts w:eastAsia="Times New Roman" w:cs="Arial"/>
          <w:i/>
          <w:iCs/>
          <w:color w:val="2D2D2D"/>
          <w:lang w:val="es-ES" w:eastAsia="es-ES"/>
        </w:rPr>
        <w:t>Alike</w:t>
      </w:r>
      <w:proofErr w:type="spellEnd"/>
      <w:r>
        <w:rPr>
          <w:rFonts w:eastAsia="Times New Roman" w:cs="Arial"/>
          <w:color w:val="2D2D2D"/>
          <w:lang w:val="es-ES" w:eastAsia="es-ES"/>
        </w:rPr>
        <w:t> :</w:t>
      </w:r>
      <w:proofErr w:type="gramEnd"/>
      <w:r>
        <w:rPr>
          <w:rFonts w:eastAsia="Times New Roman" w:cs="Arial"/>
          <w:color w:val="2D2D2D"/>
          <w:lang w:val="es-ES" w:eastAsia="es-ES"/>
        </w:rPr>
        <w:t xml:space="preserve"> Si utiliza públicamente cualquier versión adaptada de esta base de datos, o trabajos producidos a partir de una base de datos adaptada, también debe ofrecer esa base de datos adaptada bajo la </w:t>
      </w:r>
      <w:proofErr w:type="spellStart"/>
      <w:r>
        <w:rPr>
          <w:rFonts w:eastAsia="Times New Roman" w:cs="Arial"/>
          <w:color w:val="2D2D2D"/>
          <w:lang w:val="es-ES" w:eastAsia="es-ES"/>
        </w:rPr>
        <w:t>ODbL</w:t>
      </w:r>
      <w:proofErr w:type="spellEnd"/>
      <w:r>
        <w:rPr>
          <w:rFonts w:eastAsia="Times New Roman" w:cs="Arial"/>
          <w:color w:val="2D2D2D"/>
          <w:lang w:val="es-ES" w:eastAsia="es-ES"/>
        </w:rPr>
        <w:t>.</w:t>
      </w:r>
    </w:p>
    <w:p w14:paraId="05536C47" w14:textId="77777777" w:rsidR="00EA03E0" w:rsidRDefault="00EA03E0" w:rsidP="00EA03E0">
      <w:pPr>
        <w:numPr>
          <w:ilvl w:val="0"/>
          <w:numId w:val="30"/>
        </w:numPr>
        <w:shd w:val="clear" w:color="auto" w:fill="F4F4F4"/>
        <w:tabs>
          <w:tab w:val="clear" w:pos="720"/>
          <w:tab w:val="num" w:pos="1440"/>
        </w:tabs>
        <w:spacing w:before="100" w:beforeAutospacing="1"/>
        <w:ind w:left="1440"/>
        <w:rPr>
          <w:rFonts w:eastAsia="Times New Roman" w:cs="Arial"/>
          <w:color w:val="2D2D2D"/>
          <w:lang w:val="es-ES" w:eastAsia="es-ES"/>
        </w:rPr>
      </w:pPr>
      <w:r>
        <w:rPr>
          <w:rFonts w:eastAsia="Times New Roman" w:cs="Arial"/>
          <w:i/>
          <w:iCs/>
          <w:color w:val="2D2D2D"/>
          <w:lang w:val="es-ES" w:eastAsia="es-ES"/>
        </w:rPr>
        <w:t xml:space="preserve">Mantener </w:t>
      </w:r>
      <w:proofErr w:type="gramStart"/>
      <w:r>
        <w:rPr>
          <w:rFonts w:eastAsia="Times New Roman" w:cs="Arial"/>
          <w:i/>
          <w:iCs/>
          <w:color w:val="2D2D2D"/>
          <w:lang w:val="es-ES" w:eastAsia="es-ES"/>
        </w:rPr>
        <w:t>abierto</w:t>
      </w:r>
      <w:r>
        <w:rPr>
          <w:rFonts w:eastAsia="Times New Roman" w:cs="Arial"/>
          <w:color w:val="2D2D2D"/>
          <w:lang w:val="es-ES" w:eastAsia="es-ES"/>
        </w:rPr>
        <w:t> :</w:t>
      </w:r>
      <w:proofErr w:type="gramEnd"/>
      <w:r>
        <w:rPr>
          <w:rFonts w:eastAsia="Times New Roman" w:cs="Arial"/>
          <w:color w:val="2D2D2D"/>
          <w:lang w:val="es-ES" w:eastAsia="es-ES"/>
        </w:rPr>
        <w:t xml:space="preserve"> si redistribuye la base de datos, o una versión adaptada de ella, entonces puede usar medidas tecnológicas que restrinjan el trabajo (como DRM) siempre que también redistribuya una versión sin tales medidas.</w:t>
      </w:r>
    </w:p>
    <w:p w14:paraId="6C6D9271" w14:textId="77777777" w:rsidR="00EA03E0" w:rsidRDefault="00EA03E0" w:rsidP="00EA03E0">
      <w:pPr>
        <w:pStyle w:val="Prrafodelista"/>
        <w:autoSpaceDE w:val="0"/>
        <w:autoSpaceDN w:val="0"/>
        <w:adjustRightInd w:val="0"/>
        <w:rPr>
          <w:rFonts w:cs="Arial"/>
          <w:b/>
          <w:bCs/>
          <w:color w:val="000000"/>
          <w:sz w:val="16"/>
          <w:szCs w:val="16"/>
          <w:lang w:val="en-US"/>
        </w:rPr>
      </w:pPr>
      <w:r>
        <w:rPr>
          <w:rFonts w:cs="Arial"/>
          <w:b/>
          <w:bCs/>
          <w:color w:val="000000"/>
          <w:sz w:val="16"/>
          <w:szCs w:val="16"/>
          <w:lang w:val="en-US"/>
        </w:rPr>
        <w:t>Font: Opendatacommons.org</w:t>
      </w:r>
    </w:p>
    <w:p w14:paraId="4297F129" w14:textId="77777777" w:rsidR="00EA03E0" w:rsidRDefault="00EA03E0" w:rsidP="00EA03E0"/>
    <w:p w14:paraId="3EDFD5EE" w14:textId="77777777" w:rsidR="00CC6DF4" w:rsidRPr="009B0E14" w:rsidRDefault="00CC6DF4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</w:p>
    <w:p w14:paraId="53C19AF8" w14:textId="77777777" w:rsidR="009B0E14" w:rsidRPr="009B0E14" w:rsidRDefault="009B0E14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r w:rsidRPr="009B0E14">
        <w:rPr>
          <w:rFonts w:cs="Arial" w:hint="eastAsia"/>
          <w:b/>
          <w:bCs/>
          <w:color w:val="000000"/>
          <w:lang w:val="en-US"/>
        </w:rPr>
        <w:t>○</w:t>
      </w:r>
      <w:r w:rsidRPr="009B0E14">
        <w:rPr>
          <w:rFonts w:cs="Arial"/>
          <w:b/>
          <w:bCs/>
          <w:color w:val="000000"/>
          <w:lang w:val="en-US"/>
        </w:rPr>
        <w:t xml:space="preserve"> Other (specified above)</w:t>
      </w:r>
    </w:p>
    <w:p w14:paraId="45630704" w14:textId="4F7FB4E7" w:rsidR="009B0E14" w:rsidRPr="009B0E14" w:rsidRDefault="009B0E14" w:rsidP="002904AD">
      <w:pPr>
        <w:autoSpaceDE w:val="0"/>
        <w:autoSpaceDN w:val="0"/>
        <w:adjustRightInd w:val="0"/>
        <w:ind w:left="720"/>
        <w:rPr>
          <w:rFonts w:cs="Arial"/>
          <w:b/>
          <w:bCs/>
          <w:color w:val="000000"/>
          <w:lang w:val="en-US"/>
        </w:rPr>
      </w:pPr>
      <w:r w:rsidRPr="009B0E14">
        <w:rPr>
          <w:rFonts w:cs="Arial" w:hint="eastAsia"/>
          <w:b/>
          <w:bCs/>
          <w:color w:val="000000"/>
          <w:lang w:val="en-US"/>
        </w:rPr>
        <w:t>○</w:t>
      </w:r>
      <w:r w:rsidRPr="009B0E14">
        <w:rPr>
          <w:rFonts w:cs="Arial"/>
          <w:b/>
          <w:bCs/>
          <w:color w:val="000000"/>
          <w:lang w:val="en-US"/>
        </w:rPr>
        <w:t xml:space="preserve"> Unknown License</w:t>
      </w:r>
    </w:p>
    <w:p w14:paraId="714BE173" w14:textId="0714E953" w:rsidR="009B0E14" w:rsidRDefault="009B0E14" w:rsidP="009B0E14">
      <w:pPr>
        <w:autoSpaceDE w:val="0"/>
        <w:autoSpaceDN w:val="0"/>
        <w:adjustRightInd w:val="0"/>
        <w:rPr>
          <w:rFonts w:ascii="ArialMT" w:eastAsia="ArialMT" w:hAnsi="Times New Roman" w:cs="ArialMT"/>
          <w:color w:val="000078"/>
          <w:sz w:val="22"/>
          <w:szCs w:val="22"/>
          <w:lang w:eastAsia="ca-ES"/>
        </w:rPr>
      </w:pPr>
    </w:p>
    <w:p w14:paraId="023A89E9" w14:textId="77777777" w:rsidR="009B0E14" w:rsidRDefault="009B0E14" w:rsidP="009B0E14">
      <w:pPr>
        <w:autoSpaceDE w:val="0"/>
        <w:autoSpaceDN w:val="0"/>
        <w:adjustRightInd w:val="0"/>
        <w:rPr>
          <w:rFonts w:ascii="ArialMT" w:eastAsia="ArialMT" w:hAnsi="Times New Roman" w:cs="ArialMT"/>
          <w:color w:val="000078"/>
          <w:sz w:val="22"/>
          <w:szCs w:val="22"/>
          <w:lang w:eastAsia="ca-ES"/>
        </w:rPr>
      </w:pPr>
    </w:p>
    <w:p w14:paraId="03110604" w14:textId="64956DA6" w:rsidR="009B0E14" w:rsidRPr="009B0E14" w:rsidRDefault="009B0E14" w:rsidP="00F57C90">
      <w:pPr>
        <w:numPr>
          <w:ilvl w:val="0"/>
          <w:numId w:val="18"/>
        </w:num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r w:rsidRPr="009B0E14">
        <w:rPr>
          <w:rFonts w:cs="Arial"/>
          <w:b/>
          <w:bCs/>
          <w:color w:val="000000"/>
          <w:lang w:val="en-US"/>
        </w:rPr>
        <w:t xml:space="preserve">Codi.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Adjuntar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el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codi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amb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el qual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s'ha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generat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el dataset,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preferiblement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en</w:t>
      </w:r>
      <w:proofErr w:type="spellEnd"/>
    </w:p>
    <w:p w14:paraId="3F206799" w14:textId="63FFA300" w:rsidR="009B0E14" w:rsidRDefault="009B0E14" w:rsidP="009B0E14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r w:rsidRPr="009B0E14">
        <w:rPr>
          <w:rFonts w:cs="Arial"/>
          <w:b/>
          <w:bCs/>
          <w:color w:val="000000"/>
          <w:lang w:val="en-US"/>
        </w:rPr>
        <w:t xml:space="preserve">Python o,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alternativament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,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en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R.</w:t>
      </w:r>
    </w:p>
    <w:p w14:paraId="611D207F" w14:textId="35749EC0" w:rsidR="002904AD" w:rsidRDefault="002904AD" w:rsidP="009B0E14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55FAF3D4" w14:textId="3F0A59C8" w:rsidR="002904AD" w:rsidRPr="00515498" w:rsidRDefault="00515498" w:rsidP="009B0E14">
      <w:pPr>
        <w:autoSpaceDE w:val="0"/>
        <w:autoSpaceDN w:val="0"/>
        <w:adjustRightInd w:val="0"/>
        <w:rPr>
          <w:rFonts w:cs="Arial"/>
          <w:color w:val="000000"/>
          <w:lang w:val="en-US"/>
        </w:rPr>
      </w:pPr>
      <w:r w:rsidRPr="00515498">
        <w:rPr>
          <w:rFonts w:cs="Arial"/>
          <w:color w:val="000000"/>
          <w:lang w:val="en-US"/>
        </w:rPr>
        <w:tab/>
        <w:t>&lt;</w:t>
      </w:r>
      <w:proofErr w:type="spellStart"/>
      <w:r w:rsidRPr="00515498">
        <w:rPr>
          <w:rFonts w:cs="Arial"/>
          <w:color w:val="000000"/>
          <w:lang w:val="en-US"/>
        </w:rPr>
        <w:t>veure</w:t>
      </w:r>
      <w:proofErr w:type="spellEnd"/>
      <w:r w:rsidRPr="00515498">
        <w:rPr>
          <w:rFonts w:cs="Arial"/>
          <w:color w:val="000000"/>
          <w:lang w:val="en-US"/>
        </w:rPr>
        <w:t xml:space="preserve"> </w:t>
      </w:r>
      <w:proofErr w:type="spellStart"/>
      <w:r w:rsidRPr="00515498">
        <w:rPr>
          <w:rFonts w:cs="Arial"/>
          <w:color w:val="000000"/>
          <w:lang w:val="en-US"/>
        </w:rPr>
        <w:t>fitxer</w:t>
      </w:r>
      <w:proofErr w:type="spellEnd"/>
      <w:r w:rsidRPr="00515498">
        <w:rPr>
          <w:rFonts w:cs="Arial"/>
          <w:color w:val="000000"/>
          <w:lang w:val="en-US"/>
        </w:rPr>
        <w:t xml:space="preserve"> </w:t>
      </w:r>
      <w:proofErr w:type="spellStart"/>
      <w:r w:rsidRPr="00515498">
        <w:rPr>
          <w:rFonts w:cs="Arial"/>
          <w:color w:val="000000"/>
          <w:lang w:val="en-US"/>
        </w:rPr>
        <w:t>adjunts</w:t>
      </w:r>
      <w:proofErr w:type="spellEnd"/>
      <w:r w:rsidRPr="00515498">
        <w:rPr>
          <w:rFonts w:cs="Arial"/>
          <w:color w:val="000000"/>
          <w:lang w:val="en-US"/>
        </w:rPr>
        <w:t>&gt;</w:t>
      </w:r>
    </w:p>
    <w:p w14:paraId="32856359" w14:textId="77777777" w:rsidR="002904AD" w:rsidRPr="009B0E14" w:rsidRDefault="002904AD" w:rsidP="009B0E14">
      <w:p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</w:p>
    <w:p w14:paraId="59332F80" w14:textId="4F1E5F62" w:rsidR="009B0E14" w:rsidRPr="009B0E14" w:rsidRDefault="009B0E14" w:rsidP="00F57C90">
      <w:pPr>
        <w:numPr>
          <w:ilvl w:val="0"/>
          <w:numId w:val="18"/>
        </w:numPr>
        <w:autoSpaceDE w:val="0"/>
        <w:autoSpaceDN w:val="0"/>
        <w:adjustRightInd w:val="0"/>
        <w:rPr>
          <w:rFonts w:cs="Arial"/>
          <w:b/>
          <w:bCs/>
          <w:color w:val="000000"/>
          <w:lang w:val="en-US"/>
        </w:rPr>
      </w:pPr>
      <w:r w:rsidRPr="009B0E14">
        <w:rPr>
          <w:rFonts w:cs="Arial"/>
          <w:b/>
          <w:bCs/>
          <w:color w:val="000000"/>
          <w:lang w:val="en-US"/>
        </w:rPr>
        <w:t xml:space="preserve">Dataset.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Publicar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el dataset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en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format CSV a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Zenodo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(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obtencio</w:t>
      </w:r>
      <w:proofErr w:type="spellEnd"/>
      <w:r w:rsidRPr="009B0E14">
        <w:rPr>
          <w:rFonts w:cs="Arial"/>
          <w:b/>
          <w:bCs/>
          <w:color w:val="000000"/>
          <w:lang w:val="en-US"/>
        </w:rPr>
        <w:t xml:space="preserve"> del DOI) </w:t>
      </w:r>
      <w:proofErr w:type="spellStart"/>
      <w:r w:rsidRPr="009B0E14">
        <w:rPr>
          <w:rFonts w:cs="Arial"/>
          <w:b/>
          <w:bCs/>
          <w:color w:val="000000"/>
          <w:lang w:val="en-US"/>
        </w:rPr>
        <w:t>amb</w:t>
      </w:r>
      <w:proofErr w:type="spellEnd"/>
    </w:p>
    <w:p w14:paraId="30AEC2E0" w14:textId="364C19AC" w:rsidR="00C53052" w:rsidRPr="009B0E14" w:rsidRDefault="009B0E14" w:rsidP="009B0E14">
      <w:pPr>
        <w:pStyle w:val="Emphasis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B0E1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una </w:t>
      </w:r>
      <w:proofErr w:type="spellStart"/>
      <w:r w:rsidRPr="009B0E1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breu</w:t>
      </w:r>
      <w:proofErr w:type="spellEnd"/>
      <w:r w:rsidRPr="009B0E1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B0E1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descripci</w:t>
      </w:r>
      <w:r w:rsidR="002904A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ó</w:t>
      </w:r>
      <w:proofErr w:type="spellEnd"/>
      <w:r w:rsidRPr="009B0E1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.</w:t>
      </w:r>
    </w:p>
    <w:p w14:paraId="17A41A5A" w14:textId="0D93A47F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741A5FA5" w14:textId="32D43008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11437CC0" w14:textId="65157D0E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046B81D8" w14:textId="2B60E355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3EFDFFA2" w14:textId="3144B5D4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340066E6" w14:textId="0E785A14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3A24608C" w14:textId="2098A5F1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1B22C22E" w14:textId="1F8017F5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1023E328" w14:textId="4BCE1E24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3D673627" w14:textId="3B953F4C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67AA2B3C" w14:textId="06499AD5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50C57E6C" w14:textId="438FD30B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7FA036B7" w14:textId="406015FF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4138B9DE" w14:textId="383F5882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71334B6A" w14:textId="57E119B1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71A382A0" w14:textId="28D72079" w:rsidR="00817FA4" w:rsidRDefault="00817FA4" w:rsidP="001F276E">
      <w:pPr>
        <w:pStyle w:val="Emphasis"/>
        <w:rPr>
          <w:noProof/>
          <w:lang w:val="es-ES_tradnl" w:eastAsia="en-GB"/>
        </w:rPr>
      </w:pPr>
    </w:p>
    <w:p w14:paraId="631C16EE" w14:textId="15FA992E" w:rsidR="0060098F" w:rsidRDefault="0060098F" w:rsidP="00DD5A6A">
      <w:pPr>
        <w:pStyle w:val="Subhead1"/>
      </w:pPr>
      <w:bookmarkStart w:id="7" w:name="_Toc53932286"/>
      <w:r w:rsidRPr="00F314DF">
        <w:t>Referenci</w:t>
      </w:r>
      <w:r w:rsidR="00337BE9">
        <w:t>e</w:t>
      </w:r>
      <w:r w:rsidRPr="00F314DF">
        <w:t>s</w:t>
      </w:r>
      <w:bookmarkEnd w:id="7"/>
    </w:p>
    <w:p w14:paraId="47A8860C" w14:textId="77777777" w:rsidR="00753474" w:rsidRPr="00F314DF" w:rsidRDefault="00753474" w:rsidP="00753474">
      <w:pPr>
        <w:pStyle w:val="Subhead1"/>
        <w:numPr>
          <w:ilvl w:val="0"/>
          <w:numId w:val="0"/>
        </w:numPr>
        <w:ind w:left="36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3"/>
        <w:gridCol w:w="2790"/>
        <w:gridCol w:w="3400"/>
      </w:tblGrid>
      <w:tr w:rsidR="0060098F" w:rsidRPr="00B72C3B" w14:paraId="60DDBB02" w14:textId="77777777" w:rsidTr="00136815">
        <w:tc>
          <w:tcPr>
            <w:tcW w:w="2403" w:type="dxa"/>
            <w:shd w:val="clear" w:color="auto" w:fill="999999"/>
          </w:tcPr>
          <w:p w14:paraId="272B4F2E" w14:textId="644BA0FA" w:rsidR="0060098F" w:rsidRPr="004D0198" w:rsidRDefault="0060098F" w:rsidP="00136815">
            <w:pPr>
              <w:pStyle w:val="TableMedium"/>
              <w:rPr>
                <w:b/>
                <w:bCs/>
                <w:color w:val="000000"/>
                <w:lang w:val="es-ES"/>
              </w:rPr>
            </w:pPr>
            <w:proofErr w:type="spellStart"/>
            <w:r>
              <w:rPr>
                <w:b/>
                <w:color w:val="000000"/>
                <w:sz w:val="20"/>
                <w:lang w:val="es-ES"/>
              </w:rPr>
              <w:t>Document</w:t>
            </w:r>
            <w:proofErr w:type="spellEnd"/>
          </w:p>
        </w:tc>
        <w:tc>
          <w:tcPr>
            <w:tcW w:w="2790" w:type="dxa"/>
            <w:shd w:val="clear" w:color="auto" w:fill="999999"/>
          </w:tcPr>
          <w:p w14:paraId="438962DD" w14:textId="446B72FB" w:rsidR="0060098F" w:rsidRPr="004D0198" w:rsidRDefault="0060098F" w:rsidP="00136815">
            <w:pPr>
              <w:pStyle w:val="TableMedium"/>
              <w:rPr>
                <w:b/>
                <w:color w:val="000000"/>
                <w:sz w:val="20"/>
                <w:lang w:val="es-ES"/>
              </w:rPr>
            </w:pPr>
            <w:proofErr w:type="spellStart"/>
            <w:r w:rsidRPr="004D0198">
              <w:rPr>
                <w:b/>
                <w:color w:val="000000"/>
                <w:sz w:val="20"/>
                <w:lang w:val="es-ES"/>
              </w:rPr>
              <w:t>Descripció</w:t>
            </w:r>
            <w:proofErr w:type="spellEnd"/>
          </w:p>
        </w:tc>
        <w:tc>
          <w:tcPr>
            <w:tcW w:w="3400" w:type="dxa"/>
            <w:shd w:val="clear" w:color="auto" w:fill="999999"/>
          </w:tcPr>
          <w:p w14:paraId="08A2993F" w14:textId="77777777" w:rsidR="0060098F" w:rsidRPr="004D0198" w:rsidRDefault="0060098F" w:rsidP="00136815">
            <w:pPr>
              <w:pStyle w:val="TableMedium"/>
              <w:rPr>
                <w:b/>
                <w:bCs/>
                <w:color w:val="000000"/>
                <w:lang w:val="es-ES"/>
              </w:rPr>
            </w:pPr>
            <w:proofErr w:type="spellStart"/>
            <w:r>
              <w:rPr>
                <w:b/>
                <w:color w:val="000000"/>
                <w:sz w:val="20"/>
                <w:lang w:val="es-ES"/>
              </w:rPr>
              <w:t>Path</w:t>
            </w:r>
            <w:proofErr w:type="spellEnd"/>
          </w:p>
        </w:tc>
      </w:tr>
      <w:tr w:rsidR="0060098F" w:rsidRPr="00E368ED" w14:paraId="0EDF90BF" w14:textId="77777777" w:rsidTr="00136815">
        <w:tc>
          <w:tcPr>
            <w:tcW w:w="2403" w:type="dxa"/>
          </w:tcPr>
          <w:p w14:paraId="355C339D" w14:textId="3B1089BB" w:rsidR="0060098F" w:rsidRPr="00700E09" w:rsidRDefault="0060098F" w:rsidP="00136815">
            <w:pPr>
              <w:pStyle w:val="TableMedium"/>
              <w:rPr>
                <w:rFonts w:ascii="Verdana" w:hAnsi="Verdana"/>
                <w:color w:val="0000FF"/>
                <w:lang w:val="es-ES"/>
              </w:rPr>
            </w:pPr>
          </w:p>
        </w:tc>
        <w:tc>
          <w:tcPr>
            <w:tcW w:w="2790" w:type="dxa"/>
          </w:tcPr>
          <w:p w14:paraId="2D34D97D" w14:textId="51837446" w:rsidR="0060098F" w:rsidRPr="00E368ED" w:rsidRDefault="0060098F" w:rsidP="00136815">
            <w:pPr>
              <w:pStyle w:val="TableMedium"/>
              <w:rPr>
                <w:rFonts w:ascii="Verdana" w:hAnsi="Verdana"/>
                <w:color w:val="0000FF"/>
              </w:rPr>
            </w:pPr>
          </w:p>
        </w:tc>
        <w:tc>
          <w:tcPr>
            <w:tcW w:w="3400" w:type="dxa"/>
          </w:tcPr>
          <w:p w14:paraId="5F8866E0" w14:textId="01DFB516" w:rsidR="0060098F" w:rsidRPr="002A1A31" w:rsidRDefault="0060098F" w:rsidP="00136815">
            <w:pPr>
              <w:pStyle w:val="TableMedium"/>
              <w:rPr>
                <w:rFonts w:ascii="Verdana" w:hAnsi="Verdana"/>
                <w:color w:val="0000FF"/>
              </w:rPr>
            </w:pPr>
          </w:p>
        </w:tc>
      </w:tr>
      <w:tr w:rsidR="00950858" w:rsidRPr="00E368ED" w14:paraId="3A338F77" w14:textId="77777777" w:rsidTr="00136815">
        <w:tc>
          <w:tcPr>
            <w:tcW w:w="2403" w:type="dxa"/>
          </w:tcPr>
          <w:p w14:paraId="31C09C0C" w14:textId="30350315" w:rsidR="00950858" w:rsidRPr="002A1A31" w:rsidRDefault="00950858" w:rsidP="0013681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2790" w:type="dxa"/>
          </w:tcPr>
          <w:p w14:paraId="452F35BA" w14:textId="55581BF2" w:rsidR="00950858" w:rsidRPr="002A1A31" w:rsidRDefault="00950858" w:rsidP="0013681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3400" w:type="dxa"/>
          </w:tcPr>
          <w:p w14:paraId="3F2CF158" w14:textId="04809EC8" w:rsidR="00950858" w:rsidRPr="002A1A31" w:rsidRDefault="00950858" w:rsidP="00122D69">
            <w:pPr>
              <w:pStyle w:val="TableMedium"/>
              <w:rPr>
                <w:rFonts w:ascii="Verdana" w:hAnsi="Verdana"/>
              </w:rPr>
            </w:pPr>
          </w:p>
        </w:tc>
      </w:tr>
      <w:tr w:rsidR="009A28B0" w:rsidRPr="00E368ED" w14:paraId="5A539AB5" w14:textId="77777777" w:rsidTr="00136815">
        <w:tc>
          <w:tcPr>
            <w:tcW w:w="2403" w:type="dxa"/>
          </w:tcPr>
          <w:p w14:paraId="06F5D636" w14:textId="2614FFDF" w:rsidR="009A28B0" w:rsidRDefault="009A28B0" w:rsidP="0013681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2790" w:type="dxa"/>
          </w:tcPr>
          <w:p w14:paraId="202796CF" w14:textId="092330D5" w:rsidR="009A28B0" w:rsidRDefault="009A28B0" w:rsidP="0013681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3400" w:type="dxa"/>
          </w:tcPr>
          <w:p w14:paraId="29D137BA" w14:textId="7CC4133E" w:rsidR="009A28B0" w:rsidRPr="009A28B0" w:rsidRDefault="009A28B0" w:rsidP="00122D69">
            <w:pPr>
              <w:pStyle w:val="TableMedium"/>
              <w:rPr>
                <w:rFonts w:ascii="Verdana" w:hAnsi="Verdana"/>
              </w:rPr>
            </w:pPr>
          </w:p>
        </w:tc>
      </w:tr>
      <w:tr w:rsidR="002608B4" w:rsidRPr="00E368ED" w14:paraId="38422AC9" w14:textId="77777777" w:rsidTr="00136815">
        <w:tc>
          <w:tcPr>
            <w:tcW w:w="2403" w:type="dxa"/>
          </w:tcPr>
          <w:p w14:paraId="6F4A7356" w14:textId="7713F552" w:rsidR="002608B4" w:rsidRDefault="002608B4" w:rsidP="0013681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2790" w:type="dxa"/>
          </w:tcPr>
          <w:p w14:paraId="163792B2" w14:textId="7DB72BB0" w:rsidR="002608B4" w:rsidRDefault="002608B4" w:rsidP="0013681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3400" w:type="dxa"/>
          </w:tcPr>
          <w:p w14:paraId="6D03723B" w14:textId="0EA8D319" w:rsidR="002608B4" w:rsidRPr="009A28B0" w:rsidRDefault="002608B4" w:rsidP="00122D69">
            <w:pPr>
              <w:pStyle w:val="TableMedium"/>
              <w:rPr>
                <w:rFonts w:ascii="Verdana" w:hAnsi="Verdana"/>
              </w:rPr>
            </w:pPr>
          </w:p>
        </w:tc>
      </w:tr>
      <w:tr w:rsidR="00D0236D" w:rsidRPr="00E368ED" w14:paraId="4E9FE0B1" w14:textId="77777777" w:rsidTr="00136815">
        <w:tc>
          <w:tcPr>
            <w:tcW w:w="2403" w:type="dxa"/>
          </w:tcPr>
          <w:p w14:paraId="2A9EA0C8" w14:textId="13872C9D" w:rsidR="00D0236D" w:rsidRPr="002608B4" w:rsidRDefault="00D0236D" w:rsidP="0013681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2790" w:type="dxa"/>
          </w:tcPr>
          <w:p w14:paraId="228AE409" w14:textId="39B9448A" w:rsidR="00D0236D" w:rsidRPr="002608B4" w:rsidRDefault="00D0236D" w:rsidP="00136815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3400" w:type="dxa"/>
          </w:tcPr>
          <w:p w14:paraId="455AFCC5" w14:textId="53B74AB1" w:rsidR="00D0236D" w:rsidRPr="002608B4" w:rsidRDefault="00D0236D" w:rsidP="00122D69">
            <w:pPr>
              <w:pStyle w:val="TableMedium"/>
              <w:rPr>
                <w:rFonts w:ascii="Verdana" w:hAnsi="Verdana"/>
              </w:rPr>
            </w:pPr>
          </w:p>
        </w:tc>
      </w:tr>
    </w:tbl>
    <w:p w14:paraId="6713A18B" w14:textId="77777777" w:rsidR="0060098F" w:rsidRPr="002A1A31" w:rsidRDefault="0060098F" w:rsidP="00DD5A6A">
      <w:pPr>
        <w:pStyle w:val="Emphasis"/>
        <w:rPr>
          <w:lang w:val="en-US"/>
        </w:rPr>
      </w:pPr>
    </w:p>
    <w:p w14:paraId="77293F1D" w14:textId="36DCD927" w:rsidR="0060098F" w:rsidRDefault="00817FA4" w:rsidP="004D63B3">
      <w:pPr>
        <w:pStyle w:val="Subhead1"/>
      </w:pPr>
      <w:bookmarkStart w:id="8" w:name="_Toc53932287"/>
      <w:proofErr w:type="spellStart"/>
      <w:r>
        <w:t>Contribucions</w:t>
      </w:r>
      <w:bookmarkEnd w:id="8"/>
      <w:proofErr w:type="spellEnd"/>
    </w:p>
    <w:p w14:paraId="046731C7" w14:textId="698805D6" w:rsidR="0060098F" w:rsidRDefault="0060098F" w:rsidP="004D63B3">
      <w:pPr>
        <w:pStyle w:val="Emphasis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6"/>
        <w:gridCol w:w="4394"/>
      </w:tblGrid>
      <w:tr w:rsidR="009B0E14" w:rsidRPr="00B72C3B" w14:paraId="573B6C6F" w14:textId="77777777" w:rsidTr="009B0E14">
        <w:tc>
          <w:tcPr>
            <w:tcW w:w="4246" w:type="dxa"/>
            <w:shd w:val="clear" w:color="auto" w:fill="999999"/>
          </w:tcPr>
          <w:p w14:paraId="4075BF6D" w14:textId="090E6C35" w:rsidR="009B0E14" w:rsidRPr="004D0198" w:rsidRDefault="009B0E14" w:rsidP="009F2C69">
            <w:pPr>
              <w:pStyle w:val="TableMedium"/>
              <w:rPr>
                <w:b/>
                <w:color w:val="000000"/>
                <w:sz w:val="20"/>
                <w:lang w:val="es-ES"/>
              </w:rPr>
            </w:pPr>
            <w:proofErr w:type="spellStart"/>
            <w:r>
              <w:rPr>
                <w:b/>
                <w:color w:val="000000"/>
                <w:sz w:val="20"/>
                <w:lang w:val="es-ES"/>
              </w:rPr>
              <w:t>Contribució</w:t>
            </w:r>
            <w:proofErr w:type="spellEnd"/>
          </w:p>
        </w:tc>
        <w:tc>
          <w:tcPr>
            <w:tcW w:w="4394" w:type="dxa"/>
            <w:shd w:val="clear" w:color="auto" w:fill="999999"/>
          </w:tcPr>
          <w:p w14:paraId="003DA04D" w14:textId="380DD84F" w:rsidR="009B0E14" w:rsidRPr="004D0198" w:rsidRDefault="009B0E14" w:rsidP="009F2C69">
            <w:pPr>
              <w:pStyle w:val="TableMedium"/>
              <w:rPr>
                <w:b/>
                <w:bCs/>
                <w:color w:val="000000"/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Signa</w:t>
            </w:r>
          </w:p>
        </w:tc>
      </w:tr>
      <w:tr w:rsidR="009B0E14" w:rsidRPr="00E368ED" w14:paraId="4CBC8B64" w14:textId="77777777" w:rsidTr="009B0E14">
        <w:tc>
          <w:tcPr>
            <w:tcW w:w="4246" w:type="dxa"/>
          </w:tcPr>
          <w:p w14:paraId="463E9BB0" w14:textId="6AA4EBFE" w:rsidR="009B0E14" w:rsidRPr="009B0E14" w:rsidRDefault="009B0E14" w:rsidP="009F2C69">
            <w:pPr>
              <w:pStyle w:val="TableMedium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Recerca prèvia</w:t>
            </w:r>
          </w:p>
        </w:tc>
        <w:tc>
          <w:tcPr>
            <w:tcW w:w="4394" w:type="dxa"/>
          </w:tcPr>
          <w:p w14:paraId="6AE77691" w14:textId="77777777" w:rsidR="009B0E14" w:rsidRPr="002A1A31" w:rsidRDefault="009B0E14" w:rsidP="009F2C69">
            <w:pPr>
              <w:pStyle w:val="TableMedium"/>
              <w:rPr>
                <w:rFonts w:ascii="Verdana" w:hAnsi="Verdana"/>
                <w:color w:val="0000FF"/>
              </w:rPr>
            </w:pPr>
          </w:p>
        </w:tc>
      </w:tr>
      <w:tr w:rsidR="009B0E14" w:rsidRPr="00E368ED" w14:paraId="26AA46EA" w14:textId="77777777" w:rsidTr="009B0E14">
        <w:tc>
          <w:tcPr>
            <w:tcW w:w="4246" w:type="dxa"/>
          </w:tcPr>
          <w:p w14:paraId="3E261E16" w14:textId="767D0E92" w:rsidR="009B0E14" w:rsidRPr="002A1A31" w:rsidRDefault="009B0E14" w:rsidP="009F2C69">
            <w:pPr>
              <w:pStyle w:val="TableMedium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Redacció de les respostes</w:t>
            </w:r>
          </w:p>
        </w:tc>
        <w:tc>
          <w:tcPr>
            <w:tcW w:w="4394" w:type="dxa"/>
          </w:tcPr>
          <w:p w14:paraId="575D0589" w14:textId="77777777" w:rsidR="009B0E14" w:rsidRPr="002A1A31" w:rsidRDefault="009B0E14" w:rsidP="009F2C69">
            <w:pPr>
              <w:pStyle w:val="TableMedium"/>
              <w:rPr>
                <w:rFonts w:ascii="Verdana" w:hAnsi="Verdana"/>
              </w:rPr>
            </w:pPr>
          </w:p>
        </w:tc>
      </w:tr>
      <w:tr w:rsidR="009B0E14" w:rsidRPr="00E368ED" w14:paraId="7168610D" w14:textId="77777777" w:rsidTr="009B0E14">
        <w:tc>
          <w:tcPr>
            <w:tcW w:w="4246" w:type="dxa"/>
          </w:tcPr>
          <w:p w14:paraId="63C18DBA" w14:textId="04CEBEFB" w:rsidR="009B0E14" w:rsidRDefault="009B0E14" w:rsidP="009F2C69">
            <w:pPr>
              <w:pStyle w:val="TableMedium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Desenvolupament de codi</w:t>
            </w:r>
          </w:p>
        </w:tc>
        <w:tc>
          <w:tcPr>
            <w:tcW w:w="4394" w:type="dxa"/>
          </w:tcPr>
          <w:p w14:paraId="1366FF9A" w14:textId="77777777" w:rsidR="009B0E14" w:rsidRPr="009A28B0" w:rsidRDefault="009B0E14" w:rsidP="009F2C69">
            <w:pPr>
              <w:pStyle w:val="TableMedium"/>
              <w:rPr>
                <w:rFonts w:ascii="Verdana" w:hAnsi="Verdana"/>
              </w:rPr>
            </w:pPr>
          </w:p>
        </w:tc>
      </w:tr>
      <w:tr w:rsidR="009B0E14" w:rsidRPr="00E368ED" w14:paraId="0EA1E5A4" w14:textId="77777777" w:rsidTr="009B0E14">
        <w:tc>
          <w:tcPr>
            <w:tcW w:w="4246" w:type="dxa"/>
          </w:tcPr>
          <w:p w14:paraId="2194236A" w14:textId="77777777" w:rsidR="009B0E14" w:rsidRDefault="009B0E14" w:rsidP="009F2C6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4394" w:type="dxa"/>
          </w:tcPr>
          <w:p w14:paraId="4B1F663C" w14:textId="77777777" w:rsidR="009B0E14" w:rsidRPr="009A28B0" w:rsidRDefault="009B0E14" w:rsidP="009F2C69">
            <w:pPr>
              <w:pStyle w:val="TableMedium"/>
              <w:rPr>
                <w:rFonts w:ascii="Verdana" w:hAnsi="Verdana"/>
              </w:rPr>
            </w:pPr>
          </w:p>
        </w:tc>
      </w:tr>
      <w:tr w:rsidR="009B0E14" w:rsidRPr="00E368ED" w14:paraId="03C83DA6" w14:textId="77777777" w:rsidTr="009B0E14">
        <w:tc>
          <w:tcPr>
            <w:tcW w:w="4246" w:type="dxa"/>
          </w:tcPr>
          <w:p w14:paraId="5D1830DA" w14:textId="77777777" w:rsidR="009B0E14" w:rsidRPr="002608B4" w:rsidRDefault="009B0E14" w:rsidP="009F2C69">
            <w:pPr>
              <w:pStyle w:val="TableMedium"/>
              <w:rPr>
                <w:rFonts w:ascii="Verdana" w:hAnsi="Verdana"/>
              </w:rPr>
            </w:pPr>
          </w:p>
        </w:tc>
        <w:tc>
          <w:tcPr>
            <w:tcW w:w="4394" w:type="dxa"/>
          </w:tcPr>
          <w:p w14:paraId="04170FDD" w14:textId="77777777" w:rsidR="009B0E14" w:rsidRPr="002608B4" w:rsidRDefault="009B0E14" w:rsidP="009F2C69">
            <w:pPr>
              <w:pStyle w:val="TableMedium"/>
              <w:rPr>
                <w:rFonts w:ascii="Verdana" w:hAnsi="Verdana"/>
              </w:rPr>
            </w:pPr>
          </w:p>
        </w:tc>
      </w:tr>
    </w:tbl>
    <w:p w14:paraId="2254C1AE" w14:textId="77777777" w:rsidR="009B0E14" w:rsidRDefault="009B0E14" w:rsidP="004D63B3">
      <w:pPr>
        <w:pStyle w:val="Emphasis"/>
      </w:pPr>
    </w:p>
    <w:sectPr w:rsidR="009B0E14" w:rsidSect="007D035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224" w:bottom="1440" w:left="1195" w:header="720" w:footer="2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38A3F" w14:textId="77777777" w:rsidR="007405A1" w:rsidRDefault="007405A1">
      <w:r>
        <w:separator/>
      </w:r>
    </w:p>
  </w:endnote>
  <w:endnote w:type="continuationSeparator" w:id="0">
    <w:p w14:paraId="0011A9E2" w14:textId="77777777" w:rsidR="007405A1" w:rsidRDefault="0074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11E9D" w14:textId="77777777" w:rsidR="00F71202" w:rsidRDefault="00F71202" w:rsidP="004D6D23">
    <w:pPr>
      <w:pStyle w:val="Piedepgina"/>
      <w:jc w:val="right"/>
      <w:rPr>
        <w:lang w:val="en-GB"/>
      </w:rPr>
    </w:pPr>
  </w:p>
  <w:tbl>
    <w:tblPr>
      <w:tblW w:w="9360" w:type="dxa"/>
      <w:jc w:val="center"/>
      <w:tblLook w:val="01E0" w:firstRow="1" w:lastRow="1" w:firstColumn="1" w:lastColumn="1" w:noHBand="0" w:noVBand="0"/>
    </w:tblPr>
    <w:tblGrid>
      <w:gridCol w:w="1674"/>
      <w:gridCol w:w="5760"/>
      <w:gridCol w:w="1926"/>
    </w:tblGrid>
    <w:tr w:rsidR="00F71202" w:rsidRPr="00022804" w14:paraId="761D971E" w14:textId="77777777" w:rsidTr="00022804">
      <w:trPr>
        <w:jc w:val="center"/>
      </w:trPr>
      <w:tc>
        <w:tcPr>
          <w:tcW w:w="1674" w:type="dxa"/>
        </w:tcPr>
        <w:p w14:paraId="3C70271B" w14:textId="77777777" w:rsidR="00F71202" w:rsidRPr="005E5D8D" w:rsidRDefault="00F71202" w:rsidP="00022804">
          <w:pPr>
            <w:pStyle w:val="Piedepgina"/>
            <w:rPr>
              <w:lang w:val="en-US"/>
            </w:rPr>
          </w:pPr>
        </w:p>
      </w:tc>
      <w:tc>
        <w:tcPr>
          <w:tcW w:w="5760" w:type="dxa"/>
          <w:vAlign w:val="center"/>
        </w:tcPr>
        <w:p w14:paraId="359907E2" w14:textId="77777777" w:rsidR="00F71202" w:rsidRDefault="00F71202" w:rsidP="007D0356">
          <w:pPr>
            <w:pStyle w:val="Piedepgina"/>
            <w:rPr>
              <w:lang w:val="en-US"/>
            </w:rPr>
          </w:pPr>
          <w:proofErr w:type="spellStart"/>
          <w:r>
            <w:rPr>
              <w:lang w:val="en-US"/>
            </w:rPr>
            <w:t>Universitat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Oberta</w:t>
          </w:r>
          <w:proofErr w:type="spellEnd"/>
          <w:r>
            <w:rPr>
              <w:lang w:val="en-US"/>
            </w:rPr>
            <w:t xml:space="preserve"> de Catalunya</w:t>
          </w:r>
        </w:p>
        <w:p w14:paraId="4AD0311B" w14:textId="77777777" w:rsidR="00F71202" w:rsidRPr="005E5D8D" w:rsidRDefault="00F71202" w:rsidP="00D26230">
          <w:pPr>
            <w:pStyle w:val="Piedepgina"/>
            <w:jc w:val="left"/>
            <w:rPr>
              <w:lang w:val="en-US"/>
            </w:rPr>
          </w:pPr>
        </w:p>
      </w:tc>
      <w:tc>
        <w:tcPr>
          <w:tcW w:w="1926" w:type="dxa"/>
          <w:vAlign w:val="center"/>
        </w:tcPr>
        <w:p w14:paraId="2FF8C801" w14:textId="77777777" w:rsidR="00F71202" w:rsidRPr="005E5D8D" w:rsidRDefault="00F71202" w:rsidP="00022804">
          <w:pPr>
            <w:pStyle w:val="Piedepgina"/>
            <w:rPr>
              <w:lang w:val="en-US"/>
            </w:rPr>
          </w:pPr>
        </w:p>
      </w:tc>
    </w:tr>
  </w:tbl>
  <w:p w14:paraId="683B420C" w14:textId="77777777" w:rsidR="00F71202" w:rsidRDefault="00F71202">
    <w:pPr>
      <w:pStyle w:val="Piedepgina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1EE8A" w14:textId="77777777" w:rsidR="00F71202" w:rsidRDefault="00F7120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46" w:type="dxa"/>
      <w:tblLook w:val="01E0" w:firstRow="1" w:lastRow="1" w:firstColumn="1" w:lastColumn="1" w:noHBand="0" w:noVBand="0"/>
    </w:tblPr>
    <w:tblGrid>
      <w:gridCol w:w="3156"/>
      <w:gridCol w:w="3921"/>
      <w:gridCol w:w="2869"/>
    </w:tblGrid>
    <w:tr w:rsidR="00F71202" w:rsidRPr="007D0356" w14:paraId="7B6A53DD" w14:textId="77777777" w:rsidTr="00110928">
      <w:trPr>
        <w:trHeight w:val="247"/>
      </w:trPr>
      <w:tc>
        <w:tcPr>
          <w:tcW w:w="3156" w:type="dxa"/>
          <w:tcBorders>
            <w:top w:val="single" w:sz="8" w:space="0" w:color="auto"/>
          </w:tcBorders>
        </w:tcPr>
        <w:p w14:paraId="15FEED34" w14:textId="6877AA1B" w:rsidR="00F71202" w:rsidRPr="008C11F2" w:rsidRDefault="00F71202" w:rsidP="00110928">
          <w:pPr>
            <w:pStyle w:val="FooterTextLeft"/>
          </w:pPr>
          <w:r w:rsidRPr="008C11F2">
            <w:t xml:space="preserve">Saved </w:t>
          </w:r>
          <w:r>
            <w:t>21 September 2020</w:t>
          </w:r>
        </w:p>
      </w:tc>
      <w:tc>
        <w:tcPr>
          <w:tcW w:w="3921" w:type="dxa"/>
          <w:tcBorders>
            <w:top w:val="single" w:sz="8" w:space="0" w:color="auto"/>
          </w:tcBorders>
          <w:vAlign w:val="center"/>
        </w:tcPr>
        <w:p w14:paraId="6FDEA0E1" w14:textId="77777777" w:rsidR="00F71202" w:rsidRPr="007D0356" w:rsidRDefault="00F71202" w:rsidP="007D0356">
          <w:pPr>
            <w:pStyle w:val="FooterPrivacy"/>
          </w:pPr>
          <w:r>
            <w:t>Universitat Oberta de Catalunya</w:t>
          </w:r>
        </w:p>
      </w:tc>
      <w:tc>
        <w:tcPr>
          <w:tcW w:w="2869" w:type="dxa"/>
          <w:tcBorders>
            <w:top w:val="single" w:sz="8" w:space="0" w:color="auto"/>
          </w:tcBorders>
        </w:tcPr>
        <w:p w14:paraId="4ACED265" w14:textId="77777777" w:rsidR="00F71202" w:rsidRPr="007D0356" w:rsidRDefault="00F71202" w:rsidP="00110928">
          <w:pPr>
            <w:pStyle w:val="FooterTextRight"/>
            <w:rPr>
              <w:rStyle w:val="Nmerodepgina"/>
            </w:rPr>
          </w:pPr>
          <w:r w:rsidRPr="007D0356">
            <w:rPr>
              <w:rStyle w:val="Nmerodepgina"/>
            </w:rPr>
            <w:t xml:space="preserve">Page </w:t>
          </w:r>
          <w:r w:rsidRPr="007D0356">
            <w:rPr>
              <w:rStyle w:val="Nmerodepgina"/>
            </w:rPr>
            <w:fldChar w:fldCharType="begin"/>
          </w:r>
          <w:r w:rsidRPr="007D0356">
            <w:rPr>
              <w:rStyle w:val="Nmerodepgina"/>
            </w:rPr>
            <w:instrText xml:space="preserve"> PAGE </w:instrText>
          </w:r>
          <w:r w:rsidRPr="007D0356">
            <w:rPr>
              <w:rStyle w:val="Nmerodepgina"/>
            </w:rPr>
            <w:fldChar w:fldCharType="separate"/>
          </w:r>
          <w:r>
            <w:rPr>
              <w:rStyle w:val="Nmerodepgina"/>
            </w:rPr>
            <w:t>7</w:t>
          </w:r>
          <w:r w:rsidRPr="007D0356">
            <w:rPr>
              <w:rStyle w:val="Nmerodepgina"/>
            </w:rPr>
            <w:fldChar w:fldCharType="end"/>
          </w:r>
          <w:r w:rsidRPr="007D0356">
            <w:rPr>
              <w:rStyle w:val="Nmerodepgina"/>
            </w:rPr>
            <w:t xml:space="preserve"> of </w:t>
          </w:r>
          <w:r w:rsidRPr="007D0356">
            <w:rPr>
              <w:rStyle w:val="Nmerodepgina"/>
            </w:rPr>
            <w:fldChar w:fldCharType="begin"/>
          </w:r>
          <w:r w:rsidRPr="007D0356">
            <w:rPr>
              <w:rStyle w:val="Nmerodepgina"/>
            </w:rPr>
            <w:instrText xml:space="preserve"> NUMPAGES </w:instrText>
          </w:r>
          <w:r w:rsidRPr="007D0356"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 w:rsidRPr="007D0356">
            <w:rPr>
              <w:rStyle w:val="Nmerodepgina"/>
            </w:rPr>
            <w:fldChar w:fldCharType="end"/>
          </w:r>
        </w:p>
      </w:tc>
    </w:tr>
    <w:tr w:rsidR="00F71202" w:rsidRPr="008C11F2" w14:paraId="26C5F632" w14:textId="77777777" w:rsidTr="00110928">
      <w:trPr>
        <w:trHeight w:val="80"/>
      </w:trPr>
      <w:tc>
        <w:tcPr>
          <w:tcW w:w="9946" w:type="dxa"/>
          <w:gridSpan w:val="3"/>
          <w:vAlign w:val="center"/>
        </w:tcPr>
        <w:p w14:paraId="39204A0F" w14:textId="77777777" w:rsidR="00F71202" w:rsidRDefault="00F71202" w:rsidP="00110928">
          <w:pPr>
            <w:pStyle w:val="FooterText"/>
          </w:pPr>
        </w:p>
      </w:tc>
    </w:tr>
    <w:tr w:rsidR="00F71202" w:rsidRPr="008C11F2" w14:paraId="154E5B6A" w14:textId="77777777" w:rsidTr="00110928">
      <w:trPr>
        <w:trHeight w:val="117"/>
      </w:trPr>
      <w:tc>
        <w:tcPr>
          <w:tcW w:w="9946" w:type="dxa"/>
          <w:gridSpan w:val="3"/>
          <w:vAlign w:val="center"/>
        </w:tcPr>
        <w:p w14:paraId="1382A05A" w14:textId="77777777" w:rsidR="00F71202" w:rsidRPr="008C11F2" w:rsidRDefault="00F71202" w:rsidP="00110928">
          <w:pPr>
            <w:pStyle w:val="FooterText"/>
          </w:pPr>
        </w:p>
      </w:tc>
    </w:tr>
  </w:tbl>
  <w:p w14:paraId="7A15A641" w14:textId="77777777" w:rsidR="00F71202" w:rsidRPr="00A43B90" w:rsidRDefault="00F71202" w:rsidP="007D0356">
    <w:pPr>
      <w:pStyle w:val="FooterText"/>
      <w:rPr>
        <w:sz w:val="12"/>
      </w:rPr>
    </w:pPr>
  </w:p>
  <w:p w14:paraId="2B980706" w14:textId="77777777" w:rsidR="00F71202" w:rsidRPr="009449F5" w:rsidRDefault="00F71202">
    <w:pPr>
      <w:pStyle w:val="Piedepgina"/>
      <w:rPr>
        <w:sz w:val="4"/>
        <w:lang w:val="en-GB"/>
      </w:rPr>
    </w:pPr>
  </w:p>
  <w:p w14:paraId="02522AF4" w14:textId="77777777" w:rsidR="00F71202" w:rsidRDefault="00F7120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46" w:type="dxa"/>
      <w:tblLook w:val="01E0" w:firstRow="1" w:lastRow="1" w:firstColumn="1" w:lastColumn="1" w:noHBand="0" w:noVBand="0"/>
    </w:tblPr>
    <w:tblGrid>
      <w:gridCol w:w="3156"/>
      <w:gridCol w:w="3921"/>
      <w:gridCol w:w="2869"/>
    </w:tblGrid>
    <w:tr w:rsidR="00F71202" w:rsidRPr="008C11F2" w14:paraId="31199D33" w14:textId="77777777" w:rsidTr="007D0356">
      <w:trPr>
        <w:trHeight w:val="247"/>
      </w:trPr>
      <w:tc>
        <w:tcPr>
          <w:tcW w:w="3156" w:type="dxa"/>
          <w:tcBorders>
            <w:top w:val="single" w:sz="8" w:space="0" w:color="auto"/>
          </w:tcBorders>
        </w:tcPr>
        <w:p w14:paraId="086D9F45" w14:textId="55AE4990" w:rsidR="00F71202" w:rsidRPr="008C11F2" w:rsidRDefault="00F71202" w:rsidP="005D34DA">
          <w:pPr>
            <w:pStyle w:val="FooterTextLeft"/>
          </w:pPr>
          <w:r w:rsidRPr="008C11F2">
            <w:t xml:space="preserve">Saved </w:t>
          </w:r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97178">
            <w:t>27 octubre 2020</w:t>
          </w:r>
          <w:r>
            <w:fldChar w:fldCharType="end"/>
          </w:r>
        </w:p>
      </w:tc>
      <w:tc>
        <w:tcPr>
          <w:tcW w:w="3921" w:type="dxa"/>
          <w:tcBorders>
            <w:top w:val="single" w:sz="8" w:space="0" w:color="auto"/>
          </w:tcBorders>
          <w:vAlign w:val="center"/>
        </w:tcPr>
        <w:p w14:paraId="7083D243" w14:textId="77777777" w:rsidR="00F71202" w:rsidRPr="008C11F2" w:rsidRDefault="00F71202" w:rsidP="00110928">
          <w:pPr>
            <w:pStyle w:val="FooterPrivacy"/>
          </w:pPr>
          <w:r>
            <w:t>Universitat Oberta de Catalunya</w:t>
          </w:r>
        </w:p>
      </w:tc>
      <w:tc>
        <w:tcPr>
          <w:tcW w:w="2869" w:type="dxa"/>
          <w:tcBorders>
            <w:top w:val="single" w:sz="8" w:space="0" w:color="auto"/>
          </w:tcBorders>
        </w:tcPr>
        <w:p w14:paraId="0C263706" w14:textId="77777777" w:rsidR="00F71202" w:rsidRPr="008C11F2" w:rsidRDefault="00F71202" w:rsidP="007D0356">
          <w:pPr>
            <w:pStyle w:val="FooterTextRight"/>
          </w:pPr>
          <w:r w:rsidRPr="008C11F2">
            <w:rPr>
              <w:rStyle w:val="Nmerodepgina"/>
            </w:rPr>
            <w:t xml:space="preserve">Page </w:t>
          </w:r>
          <w:r w:rsidRPr="008C11F2">
            <w:rPr>
              <w:rStyle w:val="Nmerodepgina"/>
            </w:rPr>
            <w:fldChar w:fldCharType="begin"/>
          </w:r>
          <w:r w:rsidRPr="008C11F2">
            <w:rPr>
              <w:rStyle w:val="Nmerodepgina"/>
            </w:rPr>
            <w:instrText xml:space="preserve"> PAGE </w:instrText>
          </w:r>
          <w:r w:rsidRPr="008C11F2"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 w:rsidRPr="008C11F2">
            <w:rPr>
              <w:rStyle w:val="Nmerodepgina"/>
            </w:rPr>
            <w:fldChar w:fldCharType="end"/>
          </w:r>
          <w:r w:rsidRPr="008C11F2">
            <w:rPr>
              <w:rStyle w:val="Nmerodepgina"/>
            </w:rPr>
            <w:t xml:space="preserve"> of </w:t>
          </w:r>
          <w:r w:rsidRPr="008C11F2">
            <w:rPr>
              <w:rStyle w:val="Nmerodepgina"/>
            </w:rPr>
            <w:fldChar w:fldCharType="begin"/>
          </w:r>
          <w:r w:rsidRPr="008C11F2">
            <w:rPr>
              <w:rStyle w:val="Nmerodepgina"/>
            </w:rPr>
            <w:instrText xml:space="preserve"> NUMPAGES </w:instrText>
          </w:r>
          <w:r w:rsidRPr="008C11F2">
            <w:rPr>
              <w:rStyle w:val="Nmerodepgina"/>
            </w:rPr>
            <w:fldChar w:fldCharType="separate"/>
          </w:r>
          <w:r>
            <w:rPr>
              <w:rStyle w:val="Nmerodepgina"/>
            </w:rPr>
            <w:t>19</w:t>
          </w:r>
          <w:r w:rsidRPr="008C11F2">
            <w:rPr>
              <w:rStyle w:val="Nmerodepgina"/>
            </w:rPr>
            <w:fldChar w:fldCharType="end"/>
          </w:r>
        </w:p>
      </w:tc>
    </w:tr>
    <w:tr w:rsidR="00F71202" w:rsidRPr="008C11F2" w14:paraId="125D7452" w14:textId="77777777" w:rsidTr="007D0356">
      <w:trPr>
        <w:trHeight w:val="80"/>
      </w:trPr>
      <w:tc>
        <w:tcPr>
          <w:tcW w:w="9946" w:type="dxa"/>
          <w:gridSpan w:val="3"/>
          <w:vAlign w:val="center"/>
        </w:tcPr>
        <w:p w14:paraId="3EB073F6" w14:textId="77777777" w:rsidR="00F71202" w:rsidRDefault="00F71202" w:rsidP="00110928">
          <w:pPr>
            <w:pStyle w:val="FooterText"/>
          </w:pPr>
        </w:p>
      </w:tc>
    </w:tr>
    <w:tr w:rsidR="00F71202" w:rsidRPr="008C11F2" w14:paraId="1DA62BEC" w14:textId="77777777" w:rsidTr="007D0356">
      <w:trPr>
        <w:trHeight w:val="117"/>
      </w:trPr>
      <w:tc>
        <w:tcPr>
          <w:tcW w:w="9946" w:type="dxa"/>
          <w:gridSpan w:val="3"/>
          <w:vAlign w:val="center"/>
        </w:tcPr>
        <w:p w14:paraId="26441A00" w14:textId="77777777" w:rsidR="00F71202" w:rsidRPr="008C11F2" w:rsidRDefault="00F71202" w:rsidP="00110928">
          <w:pPr>
            <w:pStyle w:val="FooterText"/>
          </w:pPr>
        </w:p>
      </w:tc>
    </w:tr>
  </w:tbl>
  <w:p w14:paraId="0AEFBFE0" w14:textId="77777777" w:rsidR="00F71202" w:rsidRPr="00A43B90" w:rsidRDefault="00F71202" w:rsidP="007D0356">
    <w:pPr>
      <w:pStyle w:val="FooterText"/>
      <w:rPr>
        <w:sz w:val="12"/>
      </w:rPr>
    </w:pPr>
  </w:p>
  <w:p w14:paraId="2AA09E43" w14:textId="77777777" w:rsidR="00F71202" w:rsidRPr="009449F5" w:rsidRDefault="00F71202">
    <w:pPr>
      <w:pStyle w:val="Piedepgina"/>
      <w:rPr>
        <w:lang w:val="en-GB"/>
      </w:rPr>
    </w:pPr>
  </w:p>
  <w:p w14:paraId="6EE4386B" w14:textId="77777777" w:rsidR="00F71202" w:rsidRDefault="00F7120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00E1A" w14:textId="77777777" w:rsidR="007405A1" w:rsidRDefault="007405A1">
      <w:r>
        <w:separator/>
      </w:r>
    </w:p>
  </w:footnote>
  <w:footnote w:type="continuationSeparator" w:id="0">
    <w:p w14:paraId="2F4ECD0A" w14:textId="77777777" w:rsidR="007405A1" w:rsidRDefault="0074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64DA6" w14:textId="77777777" w:rsidR="00F71202" w:rsidRDefault="00F71202" w:rsidP="005D34DA">
    <w:pPr>
      <w:pStyle w:val="Encabezado"/>
      <w:ind w:right="-720"/>
    </w:pPr>
    <w:r>
      <w:tab/>
    </w:r>
    <w:r w:rsidR="007405A1">
      <w:pict w14:anchorId="18DD3E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7pt;height:67pt">
          <v:imagedata r:id="rId1" o:title="logoUOC"/>
        </v:shape>
      </w:pict>
    </w:r>
  </w:p>
  <w:tbl>
    <w:tblPr>
      <w:tblW w:w="10800" w:type="dxa"/>
      <w:jc w:val="center"/>
      <w:tblLook w:val="00A0" w:firstRow="1" w:lastRow="0" w:firstColumn="1" w:lastColumn="0" w:noHBand="0" w:noVBand="0"/>
    </w:tblPr>
    <w:tblGrid>
      <w:gridCol w:w="10800"/>
    </w:tblGrid>
    <w:tr w:rsidR="00F71202" w14:paraId="136326D9" w14:textId="77777777" w:rsidTr="005D34DA">
      <w:trPr>
        <w:jc w:val="center"/>
      </w:trPr>
      <w:tc>
        <w:tcPr>
          <w:tcW w:w="10800" w:type="dxa"/>
          <w:shd w:val="clear" w:color="auto" w:fill="1C3664"/>
          <w:vAlign w:val="center"/>
        </w:tcPr>
        <w:p w14:paraId="09DD8C7C" w14:textId="77777777" w:rsidR="00F71202" w:rsidRPr="005E5D8D" w:rsidRDefault="00F71202" w:rsidP="00651805">
          <w:pPr>
            <w:pStyle w:val="Encabezado"/>
            <w:ind w:right="-540"/>
            <w:jc w:val="center"/>
            <w:rPr>
              <w:lang w:val="en-US"/>
            </w:rPr>
          </w:pPr>
        </w:p>
      </w:tc>
    </w:tr>
  </w:tbl>
  <w:p w14:paraId="5DD61657" w14:textId="77777777" w:rsidR="00F71202" w:rsidRDefault="00F71202" w:rsidP="00D0370A">
    <w:pPr>
      <w:pStyle w:val="Encabezado"/>
      <w:ind w:right="-540"/>
    </w:pPr>
  </w:p>
  <w:p w14:paraId="7923FAB1" w14:textId="77777777" w:rsidR="00F71202" w:rsidRPr="00D0370A" w:rsidRDefault="00F71202" w:rsidP="00D0370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47620" w14:textId="77777777" w:rsidR="00F71202" w:rsidRDefault="00F7120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jc w:val="center"/>
      <w:tblLook w:val="01E0" w:firstRow="1" w:lastRow="1" w:firstColumn="1" w:lastColumn="1" w:noHBand="0" w:noVBand="0"/>
    </w:tblPr>
    <w:tblGrid>
      <w:gridCol w:w="275"/>
      <w:gridCol w:w="8801"/>
      <w:gridCol w:w="284"/>
    </w:tblGrid>
    <w:tr w:rsidR="00F71202" w:rsidRPr="00022804" w14:paraId="37B0FDA0" w14:textId="77777777" w:rsidTr="00022804">
      <w:trPr>
        <w:jc w:val="center"/>
      </w:trPr>
      <w:tc>
        <w:tcPr>
          <w:tcW w:w="1565" w:type="dxa"/>
        </w:tcPr>
        <w:p w14:paraId="1133E6F6" w14:textId="77777777" w:rsidR="00F71202" w:rsidRPr="00022804" w:rsidRDefault="00F71202" w:rsidP="00022804">
          <w:pPr>
            <w:rPr>
              <w:sz w:val="18"/>
            </w:rPr>
          </w:pPr>
        </w:p>
      </w:tc>
      <w:tc>
        <w:tcPr>
          <w:tcW w:w="5383" w:type="dxa"/>
          <w:vAlign w:val="center"/>
        </w:tcPr>
        <w:p w14:paraId="0F3020CB" w14:textId="77777777" w:rsidR="00F71202" w:rsidRPr="00CF510D" w:rsidRDefault="00697178" w:rsidP="005D34DA">
          <w:pPr>
            <w:pStyle w:val="HeaderText"/>
          </w:pPr>
          <w:r>
            <w:pict w14:anchorId="7AAC67B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29.5pt;height:67pt">
                <v:imagedata r:id="rId1" o:title="logoUOC"/>
              </v:shape>
            </w:pict>
          </w:r>
        </w:p>
      </w:tc>
      <w:tc>
        <w:tcPr>
          <w:tcW w:w="1800" w:type="dxa"/>
          <w:vAlign w:val="center"/>
        </w:tcPr>
        <w:p w14:paraId="4466D2C7" w14:textId="77777777" w:rsidR="00F71202" w:rsidRPr="00EE05AC" w:rsidRDefault="00F71202" w:rsidP="005D34DA">
          <w:pPr>
            <w:pStyle w:val="HeaderRightAdj"/>
          </w:pPr>
        </w:p>
      </w:tc>
    </w:tr>
  </w:tbl>
  <w:p w14:paraId="1BFEBB18" w14:textId="77777777" w:rsidR="00F71202" w:rsidRPr="009707BF" w:rsidRDefault="00F71202" w:rsidP="009707BF">
    <w:pPr>
      <w:pStyle w:val="Encabezado"/>
      <w:rPr>
        <w:lang w:eastAsia="zh-CN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jc w:val="center"/>
      <w:tblLook w:val="01E0" w:firstRow="1" w:lastRow="1" w:firstColumn="1" w:lastColumn="1" w:noHBand="0" w:noVBand="0"/>
    </w:tblPr>
    <w:tblGrid>
      <w:gridCol w:w="277"/>
      <w:gridCol w:w="8796"/>
      <w:gridCol w:w="287"/>
    </w:tblGrid>
    <w:tr w:rsidR="00F71202" w:rsidRPr="00022804" w14:paraId="6882351C" w14:textId="77777777" w:rsidTr="00F314DF">
      <w:trPr>
        <w:jc w:val="center"/>
      </w:trPr>
      <w:tc>
        <w:tcPr>
          <w:tcW w:w="1674" w:type="dxa"/>
        </w:tcPr>
        <w:p w14:paraId="1DD61B9A" w14:textId="77777777" w:rsidR="00F71202" w:rsidRPr="005E5D8D" w:rsidRDefault="00F71202" w:rsidP="007D0356">
          <w:pPr>
            <w:pStyle w:val="Encabezado"/>
            <w:rPr>
              <w:lang w:val="en-US"/>
            </w:rPr>
          </w:pPr>
        </w:p>
      </w:tc>
      <w:tc>
        <w:tcPr>
          <w:tcW w:w="5760" w:type="dxa"/>
          <w:vAlign w:val="center"/>
        </w:tcPr>
        <w:p w14:paraId="39ED9AEB" w14:textId="77777777" w:rsidR="00F71202" w:rsidRPr="005D34DA" w:rsidRDefault="007405A1" w:rsidP="005D34DA">
          <w:pPr>
            <w:pStyle w:val="HeaderText"/>
            <w:jc w:val="left"/>
          </w:pPr>
          <w:r>
            <w:pict w14:anchorId="4312C8F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428.85pt;height:67pt">
                <v:imagedata r:id="rId1" o:title="logoUOC"/>
              </v:shape>
            </w:pict>
          </w:r>
        </w:p>
      </w:tc>
      <w:tc>
        <w:tcPr>
          <w:tcW w:w="1926" w:type="dxa"/>
          <w:vAlign w:val="center"/>
        </w:tcPr>
        <w:p w14:paraId="6B5CF725" w14:textId="77777777" w:rsidR="00F71202" w:rsidRPr="005E5D8D" w:rsidRDefault="00F71202" w:rsidP="005D34DA">
          <w:pPr>
            <w:pStyle w:val="Encabezado"/>
            <w:rPr>
              <w:sz w:val="18"/>
              <w:lang w:val="en-US"/>
            </w:rPr>
          </w:pPr>
          <w:r>
            <w:rPr>
              <w:vertAlign w:val="superscript"/>
              <w:lang w:val="es-ES_tradnl"/>
            </w:rPr>
            <w:t xml:space="preserve">                   </w:t>
          </w:r>
        </w:p>
      </w:tc>
    </w:tr>
  </w:tbl>
  <w:p w14:paraId="663C57F3" w14:textId="77777777" w:rsidR="00F71202" w:rsidRDefault="00F712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81EA9"/>
    <w:multiLevelType w:val="multilevel"/>
    <w:tmpl w:val="E4AE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E0371"/>
    <w:multiLevelType w:val="multilevel"/>
    <w:tmpl w:val="56A6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C0FC5"/>
    <w:multiLevelType w:val="multilevel"/>
    <w:tmpl w:val="61EC242C"/>
    <w:lvl w:ilvl="0">
      <w:start w:val="1"/>
      <w:numFmt w:val="decimal"/>
      <w:pStyle w:val="NumberedHeadingStyleA1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NumberedHeadingStyleA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NumberedHeadingStyleA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NumberedHeadingStyleA4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pStyle w:val="NumberedHeadingStyleA5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pStyle w:val="NumberedHeadingStyleA6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pStyle w:val="NumberedHeadingStyleA7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pStyle w:val="NumberedHeadingStyleA8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pStyle w:val="NumberedHeadingStyleA9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0EC83DE7"/>
    <w:multiLevelType w:val="multilevel"/>
    <w:tmpl w:val="0C0A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5740C"/>
    <w:multiLevelType w:val="hybridMultilevel"/>
    <w:tmpl w:val="5B3A55B0"/>
    <w:lvl w:ilvl="0" w:tplc="96A6CE8E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7DB5720"/>
    <w:multiLevelType w:val="hybridMultilevel"/>
    <w:tmpl w:val="D008455C"/>
    <w:lvl w:ilvl="0" w:tplc="9DDECBC6">
      <w:start w:val="1"/>
      <w:numFmt w:val="bullet"/>
      <w:pStyle w:val="Listaconvietas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9C130E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/>
      </w:rPr>
    </w:lvl>
  </w:abstractNum>
  <w:abstractNum w:abstractNumId="7" w15:restartNumberingAfterBreak="0">
    <w:nsid w:val="1F692B13"/>
    <w:multiLevelType w:val="hybridMultilevel"/>
    <w:tmpl w:val="6526F23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C65CD3"/>
    <w:multiLevelType w:val="hybridMultilevel"/>
    <w:tmpl w:val="23FE3B66"/>
    <w:lvl w:ilvl="0" w:tplc="FF2834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65346D"/>
    <w:multiLevelType w:val="multilevel"/>
    <w:tmpl w:val="CB1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90B84"/>
    <w:multiLevelType w:val="hybridMultilevel"/>
    <w:tmpl w:val="0140424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B2E7D"/>
    <w:multiLevelType w:val="multilevel"/>
    <w:tmpl w:val="370C4D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6462F"/>
    <w:multiLevelType w:val="multilevel"/>
    <w:tmpl w:val="23B4056C"/>
    <w:lvl w:ilvl="0">
      <w:start w:val="1"/>
      <w:numFmt w:val="decimal"/>
      <w:pStyle w:val="NumberedHeadingStyleB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pStyle w:val="NumberedHeadingStyleB2"/>
      <w:lvlText w:val="%2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2">
      <w:start w:val="1"/>
      <w:numFmt w:val="lowerRoman"/>
      <w:pStyle w:val="NumberedHeadingStyleB3"/>
      <w:lvlText w:val="%3)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3" w15:restartNumberingAfterBreak="0">
    <w:nsid w:val="3B17209B"/>
    <w:multiLevelType w:val="hybridMultilevel"/>
    <w:tmpl w:val="7B168E26"/>
    <w:lvl w:ilvl="0" w:tplc="E22A06EE">
      <w:start w:val="1"/>
      <w:numFmt w:val="bullet"/>
      <w:pStyle w:val="1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5" w15:restartNumberingAfterBreak="0">
    <w:nsid w:val="3EE64BD8"/>
    <w:multiLevelType w:val="hybridMultilevel"/>
    <w:tmpl w:val="AD50633A"/>
    <w:lvl w:ilvl="0" w:tplc="73224B16">
      <w:start w:val="1"/>
      <w:numFmt w:val="bullet"/>
      <w:pStyle w:val="TableBullet2Text"/>
      <w:lvlText w:val="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16" w15:restartNumberingAfterBreak="0">
    <w:nsid w:val="40F52CEA"/>
    <w:multiLevelType w:val="multilevel"/>
    <w:tmpl w:val="101C5420"/>
    <w:lvl w:ilvl="0">
      <w:start w:val="1"/>
      <w:numFmt w:val="none"/>
      <w:pStyle w:val="4ProcessOutline"/>
      <w:suff w:val="nothing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%2.%3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%2.%3.%4.%5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%2.%3.%4.%5.%6"/>
      <w:lvlJc w:val="left"/>
      <w:pPr>
        <w:tabs>
          <w:tab w:val="num" w:pos="180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7" w15:restartNumberingAfterBreak="0">
    <w:nsid w:val="4E113A84"/>
    <w:multiLevelType w:val="hybridMultilevel"/>
    <w:tmpl w:val="176AB4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32320"/>
    <w:multiLevelType w:val="multilevel"/>
    <w:tmpl w:val="84E488AA"/>
    <w:lvl w:ilvl="0">
      <w:start w:val="1"/>
      <w:numFmt w:val="decimal"/>
      <w:pStyle w:val="1numberheading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numberheading"/>
      <w:lvlText w:val="%1.%2"/>
      <w:lvlJc w:val="left"/>
      <w:pPr>
        <w:tabs>
          <w:tab w:val="num" w:pos="1656"/>
        </w:tabs>
        <w:ind w:left="1656" w:hanging="576"/>
      </w:pPr>
      <w:rPr>
        <w:rFonts w:cs="Times New Roman" w:hint="default"/>
      </w:rPr>
    </w:lvl>
    <w:lvl w:ilvl="2">
      <w:start w:val="1"/>
      <w:numFmt w:val="decimal"/>
      <w:pStyle w:val="3numberheading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numbullet"/>
      <w:lvlText w:val="%1.%2.%3.%4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ableBullet4"/>
      <w:lvlText w:val="%1.%2.%3.%4.%5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52E02956"/>
    <w:multiLevelType w:val="hybridMultilevel"/>
    <w:tmpl w:val="40DEFF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912A2"/>
    <w:multiLevelType w:val="hybridMultilevel"/>
    <w:tmpl w:val="F1C22CA8"/>
    <w:lvl w:ilvl="0" w:tplc="CC7C6700">
      <w:numFmt w:val="bullet"/>
      <w:lvlText w:val=""/>
      <w:lvlJc w:val="left"/>
      <w:pPr>
        <w:ind w:left="2520" w:hanging="360"/>
      </w:pPr>
      <w:rPr>
        <w:rFonts w:ascii="Wingdings" w:eastAsia="SimSun" w:hAnsi="Wingdings" w:cs="Arial" w:hint="default"/>
      </w:rPr>
    </w:lvl>
    <w:lvl w:ilvl="1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22" w15:restartNumberingAfterBreak="0">
    <w:nsid w:val="5D555CDE"/>
    <w:multiLevelType w:val="hybridMultilevel"/>
    <w:tmpl w:val="E74A994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652EE"/>
    <w:multiLevelType w:val="multilevel"/>
    <w:tmpl w:val="94CA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25" w15:restartNumberingAfterBreak="0">
    <w:nsid w:val="6723008F"/>
    <w:multiLevelType w:val="multilevel"/>
    <w:tmpl w:val="4DF0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27" w15:restartNumberingAfterBreak="0">
    <w:nsid w:val="68804DFB"/>
    <w:multiLevelType w:val="multilevel"/>
    <w:tmpl w:val="B928B51A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8" w15:restartNumberingAfterBreak="0">
    <w:nsid w:val="6AC12C84"/>
    <w:multiLevelType w:val="singleLevel"/>
    <w:tmpl w:val="7234B362"/>
    <w:lvl w:ilvl="0">
      <w:start w:val="1"/>
      <w:numFmt w:val="bullet"/>
      <w:pStyle w:val="Apartado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6D4B238B"/>
    <w:multiLevelType w:val="singleLevel"/>
    <w:tmpl w:val="3086DEE0"/>
    <w:lvl w:ilvl="0">
      <w:start w:val="1"/>
      <w:numFmt w:val="bullet"/>
      <w:pStyle w:val="Bulletwithtext5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16"/>
      </w:rPr>
    </w:lvl>
  </w:abstractNum>
  <w:num w:numId="1">
    <w:abstractNumId w:val="27"/>
  </w:num>
  <w:num w:numId="2">
    <w:abstractNumId w:val="12"/>
  </w:num>
  <w:num w:numId="3">
    <w:abstractNumId w:val="14"/>
  </w:num>
  <w:num w:numId="4">
    <w:abstractNumId w:val="26"/>
  </w:num>
  <w:num w:numId="5">
    <w:abstractNumId w:val="21"/>
  </w:num>
  <w:num w:numId="6">
    <w:abstractNumId w:val="29"/>
  </w:num>
  <w:num w:numId="7">
    <w:abstractNumId w:val="24"/>
  </w:num>
  <w:num w:numId="8">
    <w:abstractNumId w:val="6"/>
  </w:num>
  <w:num w:numId="9">
    <w:abstractNumId w:val="4"/>
  </w:num>
  <w:num w:numId="10">
    <w:abstractNumId w:val="16"/>
  </w:num>
  <w:num w:numId="11">
    <w:abstractNumId w:val="18"/>
  </w:num>
  <w:num w:numId="12">
    <w:abstractNumId w:val="15"/>
  </w:num>
  <w:num w:numId="13">
    <w:abstractNumId w:val="13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8"/>
  </w:num>
  <w:num w:numId="17">
    <w:abstractNumId w:val="20"/>
  </w:num>
  <w:num w:numId="18">
    <w:abstractNumId w:val="19"/>
  </w:num>
  <w:num w:numId="19">
    <w:abstractNumId w:val="22"/>
  </w:num>
  <w:num w:numId="20">
    <w:abstractNumId w:val="10"/>
  </w:num>
  <w:num w:numId="21">
    <w:abstractNumId w:val="17"/>
  </w:num>
  <w:num w:numId="22">
    <w:abstractNumId w:val="8"/>
  </w:num>
  <w:num w:numId="23">
    <w:abstractNumId w:val="9"/>
  </w:num>
  <w:num w:numId="24">
    <w:abstractNumId w:val="11"/>
  </w:num>
  <w:num w:numId="25">
    <w:abstractNumId w:val="3"/>
  </w:num>
  <w:num w:numId="26">
    <w:abstractNumId w:val="0"/>
  </w:num>
  <w:num w:numId="27">
    <w:abstractNumId w:val="23"/>
  </w:num>
  <w:num w:numId="28">
    <w:abstractNumId w:val="7"/>
  </w:num>
  <w:num w:numId="29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00"/>
  <w:drawingGridVerticalSpacing w:val="6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2CDD"/>
    <w:rsid w:val="00002936"/>
    <w:rsid w:val="000035DF"/>
    <w:rsid w:val="0000454A"/>
    <w:rsid w:val="00004808"/>
    <w:rsid w:val="00004BE3"/>
    <w:rsid w:val="00010227"/>
    <w:rsid w:val="00011F2C"/>
    <w:rsid w:val="00017F24"/>
    <w:rsid w:val="000203C5"/>
    <w:rsid w:val="00021B26"/>
    <w:rsid w:val="00022804"/>
    <w:rsid w:val="000234C1"/>
    <w:rsid w:val="000241CF"/>
    <w:rsid w:val="00030BEA"/>
    <w:rsid w:val="00032D5A"/>
    <w:rsid w:val="00033773"/>
    <w:rsid w:val="00040CE0"/>
    <w:rsid w:val="00042AAC"/>
    <w:rsid w:val="00046101"/>
    <w:rsid w:val="000469C2"/>
    <w:rsid w:val="00051C43"/>
    <w:rsid w:val="0006252C"/>
    <w:rsid w:val="000627F7"/>
    <w:rsid w:val="00062D43"/>
    <w:rsid w:val="00065548"/>
    <w:rsid w:val="00067907"/>
    <w:rsid w:val="0007153C"/>
    <w:rsid w:val="00072B2E"/>
    <w:rsid w:val="00074FEC"/>
    <w:rsid w:val="000779DE"/>
    <w:rsid w:val="00077D35"/>
    <w:rsid w:val="00080046"/>
    <w:rsid w:val="00080BB9"/>
    <w:rsid w:val="00082615"/>
    <w:rsid w:val="00084399"/>
    <w:rsid w:val="00084B9D"/>
    <w:rsid w:val="00092E6E"/>
    <w:rsid w:val="00097436"/>
    <w:rsid w:val="000A0857"/>
    <w:rsid w:val="000A121D"/>
    <w:rsid w:val="000A14DC"/>
    <w:rsid w:val="000B1530"/>
    <w:rsid w:val="000B1951"/>
    <w:rsid w:val="000B22D3"/>
    <w:rsid w:val="000B2C24"/>
    <w:rsid w:val="000B2D75"/>
    <w:rsid w:val="000B4BF6"/>
    <w:rsid w:val="000C109F"/>
    <w:rsid w:val="000C1EAB"/>
    <w:rsid w:val="000C2BED"/>
    <w:rsid w:val="000C6029"/>
    <w:rsid w:val="000D6678"/>
    <w:rsid w:val="000D69F4"/>
    <w:rsid w:val="000D7AA4"/>
    <w:rsid w:val="000E0E5C"/>
    <w:rsid w:val="000F057E"/>
    <w:rsid w:val="000F0C2A"/>
    <w:rsid w:val="000F1D5A"/>
    <w:rsid w:val="000F70DC"/>
    <w:rsid w:val="001009E2"/>
    <w:rsid w:val="00100E97"/>
    <w:rsid w:val="001026C4"/>
    <w:rsid w:val="00104D2B"/>
    <w:rsid w:val="00105EC0"/>
    <w:rsid w:val="00110928"/>
    <w:rsid w:val="00111CFF"/>
    <w:rsid w:val="00111D1D"/>
    <w:rsid w:val="00122D69"/>
    <w:rsid w:val="001230AC"/>
    <w:rsid w:val="001231D0"/>
    <w:rsid w:val="0012348D"/>
    <w:rsid w:val="001260CF"/>
    <w:rsid w:val="00126A9A"/>
    <w:rsid w:val="00130F7C"/>
    <w:rsid w:val="001345C0"/>
    <w:rsid w:val="001354D7"/>
    <w:rsid w:val="00136815"/>
    <w:rsid w:val="001409F2"/>
    <w:rsid w:val="0014152E"/>
    <w:rsid w:val="00142C3D"/>
    <w:rsid w:val="001461D7"/>
    <w:rsid w:val="00151E0F"/>
    <w:rsid w:val="00154C1B"/>
    <w:rsid w:val="00157919"/>
    <w:rsid w:val="00161ABD"/>
    <w:rsid w:val="00161D41"/>
    <w:rsid w:val="001627FD"/>
    <w:rsid w:val="00171BEA"/>
    <w:rsid w:val="00174116"/>
    <w:rsid w:val="00174146"/>
    <w:rsid w:val="00177A7E"/>
    <w:rsid w:val="001800B8"/>
    <w:rsid w:val="001811CD"/>
    <w:rsid w:val="00181FF6"/>
    <w:rsid w:val="0018216B"/>
    <w:rsid w:val="001825ED"/>
    <w:rsid w:val="00184490"/>
    <w:rsid w:val="00184F9E"/>
    <w:rsid w:val="00185EB4"/>
    <w:rsid w:val="00187BDD"/>
    <w:rsid w:val="00191CE3"/>
    <w:rsid w:val="00191DBD"/>
    <w:rsid w:val="00192188"/>
    <w:rsid w:val="00193D1C"/>
    <w:rsid w:val="0019500B"/>
    <w:rsid w:val="001A207A"/>
    <w:rsid w:val="001A2799"/>
    <w:rsid w:val="001A315A"/>
    <w:rsid w:val="001A38D6"/>
    <w:rsid w:val="001A3FCF"/>
    <w:rsid w:val="001A5BAB"/>
    <w:rsid w:val="001B243E"/>
    <w:rsid w:val="001B4DDC"/>
    <w:rsid w:val="001C2D35"/>
    <w:rsid w:val="001C370C"/>
    <w:rsid w:val="001C4B88"/>
    <w:rsid w:val="001C5961"/>
    <w:rsid w:val="001C5C40"/>
    <w:rsid w:val="001D1A9D"/>
    <w:rsid w:val="001D1B0D"/>
    <w:rsid w:val="001D4966"/>
    <w:rsid w:val="001D6937"/>
    <w:rsid w:val="001D7507"/>
    <w:rsid w:val="001D7665"/>
    <w:rsid w:val="001D7B9E"/>
    <w:rsid w:val="001E0BCA"/>
    <w:rsid w:val="001E6487"/>
    <w:rsid w:val="001E6A4C"/>
    <w:rsid w:val="001E7756"/>
    <w:rsid w:val="001E7EBC"/>
    <w:rsid w:val="001F0248"/>
    <w:rsid w:val="001F0535"/>
    <w:rsid w:val="001F276E"/>
    <w:rsid w:val="001F2814"/>
    <w:rsid w:val="001F361A"/>
    <w:rsid w:val="001F5B5F"/>
    <w:rsid w:val="002001E4"/>
    <w:rsid w:val="002011DF"/>
    <w:rsid w:val="00201C7B"/>
    <w:rsid w:val="00205369"/>
    <w:rsid w:val="00206090"/>
    <w:rsid w:val="0020677A"/>
    <w:rsid w:val="00206957"/>
    <w:rsid w:val="00212D71"/>
    <w:rsid w:val="00214109"/>
    <w:rsid w:val="00214465"/>
    <w:rsid w:val="00221150"/>
    <w:rsid w:val="00221C1A"/>
    <w:rsid w:val="002273DC"/>
    <w:rsid w:val="002274C2"/>
    <w:rsid w:val="0023070D"/>
    <w:rsid w:val="00230E70"/>
    <w:rsid w:val="00234194"/>
    <w:rsid w:val="00235F26"/>
    <w:rsid w:val="00237662"/>
    <w:rsid w:val="00242B8D"/>
    <w:rsid w:val="00243158"/>
    <w:rsid w:val="0024400B"/>
    <w:rsid w:val="00244D31"/>
    <w:rsid w:val="00246155"/>
    <w:rsid w:val="00250AB7"/>
    <w:rsid w:val="00255284"/>
    <w:rsid w:val="0025584E"/>
    <w:rsid w:val="002608B4"/>
    <w:rsid w:val="00261ACC"/>
    <w:rsid w:val="002653F7"/>
    <w:rsid w:val="00272A41"/>
    <w:rsid w:val="00282D6F"/>
    <w:rsid w:val="00283DEE"/>
    <w:rsid w:val="002856EB"/>
    <w:rsid w:val="002904AD"/>
    <w:rsid w:val="0029091A"/>
    <w:rsid w:val="002921DB"/>
    <w:rsid w:val="002A0AC3"/>
    <w:rsid w:val="002A1A31"/>
    <w:rsid w:val="002A276A"/>
    <w:rsid w:val="002A2C76"/>
    <w:rsid w:val="002A6B75"/>
    <w:rsid w:val="002A7332"/>
    <w:rsid w:val="002B04F2"/>
    <w:rsid w:val="002B2102"/>
    <w:rsid w:val="002B477E"/>
    <w:rsid w:val="002B5CB0"/>
    <w:rsid w:val="002C1275"/>
    <w:rsid w:val="002C43FE"/>
    <w:rsid w:val="002C688A"/>
    <w:rsid w:val="002C71AF"/>
    <w:rsid w:val="002D1812"/>
    <w:rsid w:val="002D388E"/>
    <w:rsid w:val="002D49DC"/>
    <w:rsid w:val="002D6170"/>
    <w:rsid w:val="002E043A"/>
    <w:rsid w:val="002E2644"/>
    <w:rsid w:val="002E566C"/>
    <w:rsid w:val="002E5A6F"/>
    <w:rsid w:val="002E601C"/>
    <w:rsid w:val="002E6A83"/>
    <w:rsid w:val="002E6A84"/>
    <w:rsid w:val="002F169A"/>
    <w:rsid w:val="002F396F"/>
    <w:rsid w:val="002F7E3C"/>
    <w:rsid w:val="002F7E62"/>
    <w:rsid w:val="00300320"/>
    <w:rsid w:val="00301C38"/>
    <w:rsid w:val="00306257"/>
    <w:rsid w:val="00315319"/>
    <w:rsid w:val="003155E1"/>
    <w:rsid w:val="00315AEA"/>
    <w:rsid w:val="00316C05"/>
    <w:rsid w:val="00321828"/>
    <w:rsid w:val="00323967"/>
    <w:rsid w:val="00323E87"/>
    <w:rsid w:val="00325A83"/>
    <w:rsid w:val="00326A3C"/>
    <w:rsid w:val="00330150"/>
    <w:rsid w:val="00330C9A"/>
    <w:rsid w:val="003368E2"/>
    <w:rsid w:val="00337BE9"/>
    <w:rsid w:val="00341233"/>
    <w:rsid w:val="00341B36"/>
    <w:rsid w:val="00343D4A"/>
    <w:rsid w:val="00355ABF"/>
    <w:rsid w:val="003642C2"/>
    <w:rsid w:val="00364D0A"/>
    <w:rsid w:val="003654E4"/>
    <w:rsid w:val="003667BF"/>
    <w:rsid w:val="00366E19"/>
    <w:rsid w:val="00367B03"/>
    <w:rsid w:val="003702AA"/>
    <w:rsid w:val="003702DF"/>
    <w:rsid w:val="00372ED5"/>
    <w:rsid w:val="0037591D"/>
    <w:rsid w:val="00376286"/>
    <w:rsid w:val="0037712D"/>
    <w:rsid w:val="00377482"/>
    <w:rsid w:val="0038382E"/>
    <w:rsid w:val="0038454C"/>
    <w:rsid w:val="00384855"/>
    <w:rsid w:val="00390051"/>
    <w:rsid w:val="00391276"/>
    <w:rsid w:val="003913C5"/>
    <w:rsid w:val="003929B9"/>
    <w:rsid w:val="00393798"/>
    <w:rsid w:val="00393C53"/>
    <w:rsid w:val="003942B9"/>
    <w:rsid w:val="003A0478"/>
    <w:rsid w:val="003A0657"/>
    <w:rsid w:val="003A2140"/>
    <w:rsid w:val="003A2C8F"/>
    <w:rsid w:val="003A3766"/>
    <w:rsid w:val="003A605B"/>
    <w:rsid w:val="003B406F"/>
    <w:rsid w:val="003B7483"/>
    <w:rsid w:val="003B789F"/>
    <w:rsid w:val="003B792A"/>
    <w:rsid w:val="003C163F"/>
    <w:rsid w:val="003C1C34"/>
    <w:rsid w:val="003C2345"/>
    <w:rsid w:val="003C6797"/>
    <w:rsid w:val="003C68ED"/>
    <w:rsid w:val="003C7350"/>
    <w:rsid w:val="003D2EF0"/>
    <w:rsid w:val="003D3409"/>
    <w:rsid w:val="003D68ED"/>
    <w:rsid w:val="003D6C65"/>
    <w:rsid w:val="003E1793"/>
    <w:rsid w:val="003E2038"/>
    <w:rsid w:val="003E3A2E"/>
    <w:rsid w:val="003E5F02"/>
    <w:rsid w:val="003F2520"/>
    <w:rsid w:val="003F2A8E"/>
    <w:rsid w:val="003F3316"/>
    <w:rsid w:val="003F5B98"/>
    <w:rsid w:val="003F5FB1"/>
    <w:rsid w:val="003F7B7B"/>
    <w:rsid w:val="00402687"/>
    <w:rsid w:val="004031E9"/>
    <w:rsid w:val="004076C6"/>
    <w:rsid w:val="0040771D"/>
    <w:rsid w:val="004105CF"/>
    <w:rsid w:val="004138F2"/>
    <w:rsid w:val="00414E6C"/>
    <w:rsid w:val="00416565"/>
    <w:rsid w:val="00417A8A"/>
    <w:rsid w:val="00426B30"/>
    <w:rsid w:val="0043044E"/>
    <w:rsid w:val="00431A26"/>
    <w:rsid w:val="00434200"/>
    <w:rsid w:val="00434252"/>
    <w:rsid w:val="00441B14"/>
    <w:rsid w:val="00445443"/>
    <w:rsid w:val="0044674C"/>
    <w:rsid w:val="00446F7E"/>
    <w:rsid w:val="0044788F"/>
    <w:rsid w:val="00451A43"/>
    <w:rsid w:val="00452DD6"/>
    <w:rsid w:val="00452DF9"/>
    <w:rsid w:val="004554FF"/>
    <w:rsid w:val="00457178"/>
    <w:rsid w:val="0046611A"/>
    <w:rsid w:val="00472B9C"/>
    <w:rsid w:val="004736EA"/>
    <w:rsid w:val="00475666"/>
    <w:rsid w:val="00475DA7"/>
    <w:rsid w:val="00476586"/>
    <w:rsid w:val="00477BDB"/>
    <w:rsid w:val="0048239D"/>
    <w:rsid w:val="004860EA"/>
    <w:rsid w:val="004863C0"/>
    <w:rsid w:val="00486464"/>
    <w:rsid w:val="00487D6E"/>
    <w:rsid w:val="004911A9"/>
    <w:rsid w:val="00491430"/>
    <w:rsid w:val="004929F1"/>
    <w:rsid w:val="00492C80"/>
    <w:rsid w:val="0049354B"/>
    <w:rsid w:val="004A1A32"/>
    <w:rsid w:val="004A3EA4"/>
    <w:rsid w:val="004B33AA"/>
    <w:rsid w:val="004B51E6"/>
    <w:rsid w:val="004B7F7B"/>
    <w:rsid w:val="004C05E9"/>
    <w:rsid w:val="004C4325"/>
    <w:rsid w:val="004D0198"/>
    <w:rsid w:val="004D1F0C"/>
    <w:rsid w:val="004D293E"/>
    <w:rsid w:val="004D63B3"/>
    <w:rsid w:val="004D6916"/>
    <w:rsid w:val="004D6D23"/>
    <w:rsid w:val="004E2504"/>
    <w:rsid w:val="004E3DBF"/>
    <w:rsid w:val="004E6492"/>
    <w:rsid w:val="004F0F97"/>
    <w:rsid w:val="004F15EA"/>
    <w:rsid w:val="004F47FF"/>
    <w:rsid w:val="004F5AEE"/>
    <w:rsid w:val="00504D04"/>
    <w:rsid w:val="00507A77"/>
    <w:rsid w:val="00511048"/>
    <w:rsid w:val="005111AA"/>
    <w:rsid w:val="005116FB"/>
    <w:rsid w:val="00512EC9"/>
    <w:rsid w:val="00515498"/>
    <w:rsid w:val="00515FC6"/>
    <w:rsid w:val="00517A3D"/>
    <w:rsid w:val="00517B0F"/>
    <w:rsid w:val="005266C8"/>
    <w:rsid w:val="00530994"/>
    <w:rsid w:val="00534B71"/>
    <w:rsid w:val="00536160"/>
    <w:rsid w:val="00536E55"/>
    <w:rsid w:val="00537845"/>
    <w:rsid w:val="005419A8"/>
    <w:rsid w:val="005432F0"/>
    <w:rsid w:val="00544794"/>
    <w:rsid w:val="005456FA"/>
    <w:rsid w:val="00551407"/>
    <w:rsid w:val="005558BC"/>
    <w:rsid w:val="00555E31"/>
    <w:rsid w:val="00557BC0"/>
    <w:rsid w:val="005607F9"/>
    <w:rsid w:val="00561267"/>
    <w:rsid w:val="005619BF"/>
    <w:rsid w:val="00562878"/>
    <w:rsid w:val="00563BC9"/>
    <w:rsid w:val="00563E13"/>
    <w:rsid w:val="00570A23"/>
    <w:rsid w:val="0057244E"/>
    <w:rsid w:val="00575EF5"/>
    <w:rsid w:val="00576909"/>
    <w:rsid w:val="00580346"/>
    <w:rsid w:val="00583477"/>
    <w:rsid w:val="00584C66"/>
    <w:rsid w:val="00585AA1"/>
    <w:rsid w:val="00586CC9"/>
    <w:rsid w:val="00590B45"/>
    <w:rsid w:val="005936B4"/>
    <w:rsid w:val="005A001F"/>
    <w:rsid w:val="005A1A6A"/>
    <w:rsid w:val="005A40E2"/>
    <w:rsid w:val="005A6383"/>
    <w:rsid w:val="005B0E1D"/>
    <w:rsid w:val="005B2CB7"/>
    <w:rsid w:val="005B4872"/>
    <w:rsid w:val="005B5051"/>
    <w:rsid w:val="005B6A07"/>
    <w:rsid w:val="005B6BD8"/>
    <w:rsid w:val="005C1B91"/>
    <w:rsid w:val="005C33E1"/>
    <w:rsid w:val="005C3558"/>
    <w:rsid w:val="005C4180"/>
    <w:rsid w:val="005C4373"/>
    <w:rsid w:val="005C75B3"/>
    <w:rsid w:val="005D34DA"/>
    <w:rsid w:val="005D4E48"/>
    <w:rsid w:val="005D5147"/>
    <w:rsid w:val="005D6891"/>
    <w:rsid w:val="005E1CA9"/>
    <w:rsid w:val="005E2AB2"/>
    <w:rsid w:val="005E392D"/>
    <w:rsid w:val="005E3A8E"/>
    <w:rsid w:val="005E5AB4"/>
    <w:rsid w:val="005E5D8D"/>
    <w:rsid w:val="005F6E71"/>
    <w:rsid w:val="0060098F"/>
    <w:rsid w:val="006067AC"/>
    <w:rsid w:val="00610128"/>
    <w:rsid w:val="006104E3"/>
    <w:rsid w:val="0061295B"/>
    <w:rsid w:val="00614929"/>
    <w:rsid w:val="00616A0A"/>
    <w:rsid w:val="00616A3F"/>
    <w:rsid w:val="006233B5"/>
    <w:rsid w:val="0063050D"/>
    <w:rsid w:val="00630D8E"/>
    <w:rsid w:val="00632730"/>
    <w:rsid w:val="00634946"/>
    <w:rsid w:val="0063496A"/>
    <w:rsid w:val="0063583F"/>
    <w:rsid w:val="00636A8C"/>
    <w:rsid w:val="00645B15"/>
    <w:rsid w:val="00651805"/>
    <w:rsid w:val="006560C9"/>
    <w:rsid w:val="0065620A"/>
    <w:rsid w:val="0065747C"/>
    <w:rsid w:val="00661220"/>
    <w:rsid w:val="006657E2"/>
    <w:rsid w:val="006665D3"/>
    <w:rsid w:val="0066755D"/>
    <w:rsid w:val="00670D5E"/>
    <w:rsid w:val="006714CB"/>
    <w:rsid w:val="006747EC"/>
    <w:rsid w:val="00677089"/>
    <w:rsid w:val="00680665"/>
    <w:rsid w:val="00682D91"/>
    <w:rsid w:val="00684F19"/>
    <w:rsid w:val="006866CE"/>
    <w:rsid w:val="00690ABE"/>
    <w:rsid w:val="00691704"/>
    <w:rsid w:val="00691BE4"/>
    <w:rsid w:val="006926E8"/>
    <w:rsid w:val="00697178"/>
    <w:rsid w:val="006975D0"/>
    <w:rsid w:val="006A15E5"/>
    <w:rsid w:val="006A1855"/>
    <w:rsid w:val="006A4852"/>
    <w:rsid w:val="006B163C"/>
    <w:rsid w:val="006B1CE6"/>
    <w:rsid w:val="006B29CC"/>
    <w:rsid w:val="006B2D88"/>
    <w:rsid w:val="006B3B9A"/>
    <w:rsid w:val="006B515F"/>
    <w:rsid w:val="006C0704"/>
    <w:rsid w:val="006C0C99"/>
    <w:rsid w:val="006C0D84"/>
    <w:rsid w:val="006C3749"/>
    <w:rsid w:val="006C5346"/>
    <w:rsid w:val="006C627B"/>
    <w:rsid w:val="006C76CC"/>
    <w:rsid w:val="006D2914"/>
    <w:rsid w:val="006D49DA"/>
    <w:rsid w:val="006D5940"/>
    <w:rsid w:val="006E028A"/>
    <w:rsid w:val="006E0370"/>
    <w:rsid w:val="006E0AF9"/>
    <w:rsid w:val="006E11B0"/>
    <w:rsid w:val="006F0736"/>
    <w:rsid w:val="006F188F"/>
    <w:rsid w:val="006F20D1"/>
    <w:rsid w:val="006F7DC5"/>
    <w:rsid w:val="00700DF9"/>
    <w:rsid w:val="00700E09"/>
    <w:rsid w:val="007010AD"/>
    <w:rsid w:val="00702DE6"/>
    <w:rsid w:val="00703896"/>
    <w:rsid w:val="00704D5D"/>
    <w:rsid w:val="00704E07"/>
    <w:rsid w:val="00713C1E"/>
    <w:rsid w:val="00722E62"/>
    <w:rsid w:val="007253D0"/>
    <w:rsid w:val="007262E9"/>
    <w:rsid w:val="00727E6F"/>
    <w:rsid w:val="00733071"/>
    <w:rsid w:val="00734F55"/>
    <w:rsid w:val="00735A46"/>
    <w:rsid w:val="00736740"/>
    <w:rsid w:val="007405A1"/>
    <w:rsid w:val="007406CD"/>
    <w:rsid w:val="00741797"/>
    <w:rsid w:val="00751C1B"/>
    <w:rsid w:val="00752A04"/>
    <w:rsid w:val="00753474"/>
    <w:rsid w:val="007538DE"/>
    <w:rsid w:val="00754E89"/>
    <w:rsid w:val="00755BDB"/>
    <w:rsid w:val="0075619D"/>
    <w:rsid w:val="00756419"/>
    <w:rsid w:val="007572C3"/>
    <w:rsid w:val="00762720"/>
    <w:rsid w:val="007630C5"/>
    <w:rsid w:val="0077448A"/>
    <w:rsid w:val="007758DA"/>
    <w:rsid w:val="00780F9B"/>
    <w:rsid w:val="00784B09"/>
    <w:rsid w:val="00784E5C"/>
    <w:rsid w:val="007877E1"/>
    <w:rsid w:val="0079102B"/>
    <w:rsid w:val="007914CC"/>
    <w:rsid w:val="00794D40"/>
    <w:rsid w:val="00796579"/>
    <w:rsid w:val="00797F4B"/>
    <w:rsid w:val="00797FE6"/>
    <w:rsid w:val="007A67AF"/>
    <w:rsid w:val="007B2419"/>
    <w:rsid w:val="007B493E"/>
    <w:rsid w:val="007C1763"/>
    <w:rsid w:val="007C1ACD"/>
    <w:rsid w:val="007C1B83"/>
    <w:rsid w:val="007C1C12"/>
    <w:rsid w:val="007C4D93"/>
    <w:rsid w:val="007C50D9"/>
    <w:rsid w:val="007C624B"/>
    <w:rsid w:val="007D0356"/>
    <w:rsid w:val="007D30FE"/>
    <w:rsid w:val="007D5590"/>
    <w:rsid w:val="007D62BF"/>
    <w:rsid w:val="007D6714"/>
    <w:rsid w:val="007D6986"/>
    <w:rsid w:val="007E0A02"/>
    <w:rsid w:val="007E0B04"/>
    <w:rsid w:val="007E1C2B"/>
    <w:rsid w:val="007E31A6"/>
    <w:rsid w:val="007E3CCD"/>
    <w:rsid w:val="007E4E45"/>
    <w:rsid w:val="007E5253"/>
    <w:rsid w:val="007E5FDF"/>
    <w:rsid w:val="007E747D"/>
    <w:rsid w:val="007F0AFE"/>
    <w:rsid w:val="007F1291"/>
    <w:rsid w:val="007F13DA"/>
    <w:rsid w:val="007F66F3"/>
    <w:rsid w:val="007F701B"/>
    <w:rsid w:val="008010F6"/>
    <w:rsid w:val="008027F3"/>
    <w:rsid w:val="00804E4A"/>
    <w:rsid w:val="00807882"/>
    <w:rsid w:val="00815FA8"/>
    <w:rsid w:val="00817FA4"/>
    <w:rsid w:val="00820679"/>
    <w:rsid w:val="008223EC"/>
    <w:rsid w:val="008272D9"/>
    <w:rsid w:val="00827F67"/>
    <w:rsid w:val="00834095"/>
    <w:rsid w:val="00835288"/>
    <w:rsid w:val="00835859"/>
    <w:rsid w:val="008373E2"/>
    <w:rsid w:val="0084052F"/>
    <w:rsid w:val="00841D50"/>
    <w:rsid w:val="008425DA"/>
    <w:rsid w:val="00842B08"/>
    <w:rsid w:val="00851551"/>
    <w:rsid w:val="008549B0"/>
    <w:rsid w:val="008559E5"/>
    <w:rsid w:val="008604E7"/>
    <w:rsid w:val="00860F5E"/>
    <w:rsid w:val="0086252F"/>
    <w:rsid w:val="008635C5"/>
    <w:rsid w:val="0086705F"/>
    <w:rsid w:val="008701A2"/>
    <w:rsid w:val="0087212D"/>
    <w:rsid w:val="008732D9"/>
    <w:rsid w:val="00875F17"/>
    <w:rsid w:val="00876813"/>
    <w:rsid w:val="00877F3B"/>
    <w:rsid w:val="00883455"/>
    <w:rsid w:val="00892165"/>
    <w:rsid w:val="0089272D"/>
    <w:rsid w:val="00896AF0"/>
    <w:rsid w:val="008A529F"/>
    <w:rsid w:val="008A6790"/>
    <w:rsid w:val="008B01A3"/>
    <w:rsid w:val="008B6A60"/>
    <w:rsid w:val="008B7482"/>
    <w:rsid w:val="008C11F2"/>
    <w:rsid w:val="008C1C35"/>
    <w:rsid w:val="008C2CE9"/>
    <w:rsid w:val="008C2D2D"/>
    <w:rsid w:val="008C3665"/>
    <w:rsid w:val="008C3725"/>
    <w:rsid w:val="008C4D5D"/>
    <w:rsid w:val="008C57FA"/>
    <w:rsid w:val="008C767D"/>
    <w:rsid w:val="008D1A83"/>
    <w:rsid w:val="008D4F98"/>
    <w:rsid w:val="008D5499"/>
    <w:rsid w:val="008D7422"/>
    <w:rsid w:val="008E19B4"/>
    <w:rsid w:val="008E24F2"/>
    <w:rsid w:val="008E3A32"/>
    <w:rsid w:val="008E3C59"/>
    <w:rsid w:val="008E70F7"/>
    <w:rsid w:val="008E778C"/>
    <w:rsid w:val="008F1194"/>
    <w:rsid w:val="00901D23"/>
    <w:rsid w:val="0090219F"/>
    <w:rsid w:val="00903AF7"/>
    <w:rsid w:val="00904849"/>
    <w:rsid w:val="00904D23"/>
    <w:rsid w:val="00905FD0"/>
    <w:rsid w:val="009060A2"/>
    <w:rsid w:val="009065B8"/>
    <w:rsid w:val="00911B52"/>
    <w:rsid w:val="0091321C"/>
    <w:rsid w:val="00915DBD"/>
    <w:rsid w:val="00920C72"/>
    <w:rsid w:val="0092258B"/>
    <w:rsid w:val="00922AB3"/>
    <w:rsid w:val="00923D58"/>
    <w:rsid w:val="0092522C"/>
    <w:rsid w:val="00934226"/>
    <w:rsid w:val="0093620E"/>
    <w:rsid w:val="00941E12"/>
    <w:rsid w:val="009449F5"/>
    <w:rsid w:val="00944F15"/>
    <w:rsid w:val="0095051F"/>
    <w:rsid w:val="00950858"/>
    <w:rsid w:val="00955645"/>
    <w:rsid w:val="00956AC0"/>
    <w:rsid w:val="009574E7"/>
    <w:rsid w:val="00963369"/>
    <w:rsid w:val="009654FB"/>
    <w:rsid w:val="00967B85"/>
    <w:rsid w:val="009707BF"/>
    <w:rsid w:val="009737C3"/>
    <w:rsid w:val="00973F95"/>
    <w:rsid w:val="00975957"/>
    <w:rsid w:val="0097607E"/>
    <w:rsid w:val="00976286"/>
    <w:rsid w:val="00977B3C"/>
    <w:rsid w:val="00983A6B"/>
    <w:rsid w:val="00983B42"/>
    <w:rsid w:val="00983C75"/>
    <w:rsid w:val="00985D0A"/>
    <w:rsid w:val="009878C4"/>
    <w:rsid w:val="00990EEB"/>
    <w:rsid w:val="00992D95"/>
    <w:rsid w:val="009952B5"/>
    <w:rsid w:val="009A14FA"/>
    <w:rsid w:val="009A28B0"/>
    <w:rsid w:val="009A29A3"/>
    <w:rsid w:val="009A3626"/>
    <w:rsid w:val="009A5818"/>
    <w:rsid w:val="009A610D"/>
    <w:rsid w:val="009A6502"/>
    <w:rsid w:val="009B0E14"/>
    <w:rsid w:val="009B3D85"/>
    <w:rsid w:val="009B5A2B"/>
    <w:rsid w:val="009B5FDF"/>
    <w:rsid w:val="009B6BC4"/>
    <w:rsid w:val="009C36CE"/>
    <w:rsid w:val="009C38B7"/>
    <w:rsid w:val="009C4313"/>
    <w:rsid w:val="009C5442"/>
    <w:rsid w:val="009C56E6"/>
    <w:rsid w:val="009D08EE"/>
    <w:rsid w:val="009D2CDD"/>
    <w:rsid w:val="009D471B"/>
    <w:rsid w:val="009D4B79"/>
    <w:rsid w:val="009E2104"/>
    <w:rsid w:val="009E348F"/>
    <w:rsid w:val="009E3EC9"/>
    <w:rsid w:val="009E42D3"/>
    <w:rsid w:val="009E7D27"/>
    <w:rsid w:val="009F2BA2"/>
    <w:rsid w:val="009F3E96"/>
    <w:rsid w:val="009F4E8C"/>
    <w:rsid w:val="009F5333"/>
    <w:rsid w:val="009F557A"/>
    <w:rsid w:val="009F5AFB"/>
    <w:rsid w:val="009F6CAD"/>
    <w:rsid w:val="00A060A0"/>
    <w:rsid w:val="00A062B7"/>
    <w:rsid w:val="00A06CF0"/>
    <w:rsid w:val="00A11A3F"/>
    <w:rsid w:val="00A144AC"/>
    <w:rsid w:val="00A15715"/>
    <w:rsid w:val="00A24A71"/>
    <w:rsid w:val="00A27947"/>
    <w:rsid w:val="00A32562"/>
    <w:rsid w:val="00A35058"/>
    <w:rsid w:val="00A36186"/>
    <w:rsid w:val="00A36466"/>
    <w:rsid w:val="00A43328"/>
    <w:rsid w:val="00A43B90"/>
    <w:rsid w:val="00A452BD"/>
    <w:rsid w:val="00A50857"/>
    <w:rsid w:val="00A52683"/>
    <w:rsid w:val="00A53337"/>
    <w:rsid w:val="00A5515A"/>
    <w:rsid w:val="00A55AFB"/>
    <w:rsid w:val="00A56F11"/>
    <w:rsid w:val="00A5752A"/>
    <w:rsid w:val="00A577E5"/>
    <w:rsid w:val="00A6121A"/>
    <w:rsid w:val="00A61574"/>
    <w:rsid w:val="00A63E07"/>
    <w:rsid w:val="00A675A4"/>
    <w:rsid w:val="00A737E1"/>
    <w:rsid w:val="00A75772"/>
    <w:rsid w:val="00A802C2"/>
    <w:rsid w:val="00A816D0"/>
    <w:rsid w:val="00A819DA"/>
    <w:rsid w:val="00A8215A"/>
    <w:rsid w:val="00A8256C"/>
    <w:rsid w:val="00A82C03"/>
    <w:rsid w:val="00A8718A"/>
    <w:rsid w:val="00A87D8A"/>
    <w:rsid w:val="00A905C7"/>
    <w:rsid w:val="00A926B7"/>
    <w:rsid w:val="00A92D5F"/>
    <w:rsid w:val="00A94C7B"/>
    <w:rsid w:val="00A973EA"/>
    <w:rsid w:val="00AA0E6D"/>
    <w:rsid w:val="00AA4A1C"/>
    <w:rsid w:val="00AA5FAF"/>
    <w:rsid w:val="00AA741B"/>
    <w:rsid w:val="00AA7A02"/>
    <w:rsid w:val="00AB0B9D"/>
    <w:rsid w:val="00AB353F"/>
    <w:rsid w:val="00AC1032"/>
    <w:rsid w:val="00AC16BB"/>
    <w:rsid w:val="00AC2997"/>
    <w:rsid w:val="00AC30FF"/>
    <w:rsid w:val="00AC69DC"/>
    <w:rsid w:val="00AC79B1"/>
    <w:rsid w:val="00AD4AB2"/>
    <w:rsid w:val="00AD6344"/>
    <w:rsid w:val="00AD6669"/>
    <w:rsid w:val="00AD7471"/>
    <w:rsid w:val="00AD7C6A"/>
    <w:rsid w:val="00AE39F4"/>
    <w:rsid w:val="00AE3DC0"/>
    <w:rsid w:val="00AF34A4"/>
    <w:rsid w:val="00AF55CE"/>
    <w:rsid w:val="00AF76D5"/>
    <w:rsid w:val="00AF7D89"/>
    <w:rsid w:val="00B0655D"/>
    <w:rsid w:val="00B07724"/>
    <w:rsid w:val="00B106E9"/>
    <w:rsid w:val="00B12BD1"/>
    <w:rsid w:val="00B13DB2"/>
    <w:rsid w:val="00B13EFB"/>
    <w:rsid w:val="00B1664E"/>
    <w:rsid w:val="00B2186E"/>
    <w:rsid w:val="00B21C5B"/>
    <w:rsid w:val="00B24ED3"/>
    <w:rsid w:val="00B2594B"/>
    <w:rsid w:val="00B30E63"/>
    <w:rsid w:val="00B3172A"/>
    <w:rsid w:val="00B322A3"/>
    <w:rsid w:val="00B32426"/>
    <w:rsid w:val="00B34060"/>
    <w:rsid w:val="00B4180B"/>
    <w:rsid w:val="00B43A00"/>
    <w:rsid w:val="00B45703"/>
    <w:rsid w:val="00B45F69"/>
    <w:rsid w:val="00B46C1A"/>
    <w:rsid w:val="00B47661"/>
    <w:rsid w:val="00B50B79"/>
    <w:rsid w:val="00B516A1"/>
    <w:rsid w:val="00B521D2"/>
    <w:rsid w:val="00B53570"/>
    <w:rsid w:val="00B538D9"/>
    <w:rsid w:val="00B55F49"/>
    <w:rsid w:val="00B564CA"/>
    <w:rsid w:val="00B57654"/>
    <w:rsid w:val="00B61B26"/>
    <w:rsid w:val="00B63985"/>
    <w:rsid w:val="00B647DF"/>
    <w:rsid w:val="00B65347"/>
    <w:rsid w:val="00B6553C"/>
    <w:rsid w:val="00B661D7"/>
    <w:rsid w:val="00B70C01"/>
    <w:rsid w:val="00B7220A"/>
    <w:rsid w:val="00B72C3B"/>
    <w:rsid w:val="00B73D4D"/>
    <w:rsid w:val="00B757D3"/>
    <w:rsid w:val="00B8093E"/>
    <w:rsid w:val="00B814A6"/>
    <w:rsid w:val="00B81B08"/>
    <w:rsid w:val="00B867A7"/>
    <w:rsid w:val="00B87505"/>
    <w:rsid w:val="00B90338"/>
    <w:rsid w:val="00B90EFB"/>
    <w:rsid w:val="00B9123B"/>
    <w:rsid w:val="00B95073"/>
    <w:rsid w:val="00B9595D"/>
    <w:rsid w:val="00B97895"/>
    <w:rsid w:val="00BA0989"/>
    <w:rsid w:val="00BA1A8F"/>
    <w:rsid w:val="00BA53CE"/>
    <w:rsid w:val="00BA7540"/>
    <w:rsid w:val="00BA7628"/>
    <w:rsid w:val="00BB33C1"/>
    <w:rsid w:val="00BB4FEC"/>
    <w:rsid w:val="00BB59EC"/>
    <w:rsid w:val="00BB62B1"/>
    <w:rsid w:val="00BB6CCF"/>
    <w:rsid w:val="00BB7A0F"/>
    <w:rsid w:val="00BC07F5"/>
    <w:rsid w:val="00BC0C6F"/>
    <w:rsid w:val="00BC1606"/>
    <w:rsid w:val="00BD0D67"/>
    <w:rsid w:val="00BD2BC3"/>
    <w:rsid w:val="00BD3180"/>
    <w:rsid w:val="00BD3DA6"/>
    <w:rsid w:val="00BD5073"/>
    <w:rsid w:val="00BD57FF"/>
    <w:rsid w:val="00BD5BC9"/>
    <w:rsid w:val="00BD6E73"/>
    <w:rsid w:val="00BE20B4"/>
    <w:rsid w:val="00BE231C"/>
    <w:rsid w:val="00BF0560"/>
    <w:rsid w:val="00BF162C"/>
    <w:rsid w:val="00BF4862"/>
    <w:rsid w:val="00BF4E45"/>
    <w:rsid w:val="00BF58D9"/>
    <w:rsid w:val="00BF5BDF"/>
    <w:rsid w:val="00BF6101"/>
    <w:rsid w:val="00BF6D80"/>
    <w:rsid w:val="00C003B8"/>
    <w:rsid w:val="00C0068B"/>
    <w:rsid w:val="00C028C7"/>
    <w:rsid w:val="00C03B71"/>
    <w:rsid w:val="00C0571A"/>
    <w:rsid w:val="00C10AD0"/>
    <w:rsid w:val="00C131C4"/>
    <w:rsid w:val="00C14499"/>
    <w:rsid w:val="00C15877"/>
    <w:rsid w:val="00C15B88"/>
    <w:rsid w:val="00C1708B"/>
    <w:rsid w:val="00C201C2"/>
    <w:rsid w:val="00C2054F"/>
    <w:rsid w:val="00C20A83"/>
    <w:rsid w:val="00C2337E"/>
    <w:rsid w:val="00C32613"/>
    <w:rsid w:val="00C3607D"/>
    <w:rsid w:val="00C371AA"/>
    <w:rsid w:val="00C40655"/>
    <w:rsid w:val="00C42385"/>
    <w:rsid w:val="00C4346F"/>
    <w:rsid w:val="00C4361D"/>
    <w:rsid w:val="00C47C11"/>
    <w:rsid w:val="00C47E09"/>
    <w:rsid w:val="00C5013E"/>
    <w:rsid w:val="00C525DB"/>
    <w:rsid w:val="00C53052"/>
    <w:rsid w:val="00C54B53"/>
    <w:rsid w:val="00C57135"/>
    <w:rsid w:val="00C611A6"/>
    <w:rsid w:val="00C623D0"/>
    <w:rsid w:val="00C6576B"/>
    <w:rsid w:val="00C65DDB"/>
    <w:rsid w:val="00C7156A"/>
    <w:rsid w:val="00C81058"/>
    <w:rsid w:val="00C86B5B"/>
    <w:rsid w:val="00C902F7"/>
    <w:rsid w:val="00C91924"/>
    <w:rsid w:val="00C92CFA"/>
    <w:rsid w:val="00C9407C"/>
    <w:rsid w:val="00C97A15"/>
    <w:rsid w:val="00CA0873"/>
    <w:rsid w:val="00CA0A1A"/>
    <w:rsid w:val="00CA177E"/>
    <w:rsid w:val="00CA1F88"/>
    <w:rsid w:val="00CA2DF7"/>
    <w:rsid w:val="00CA33B3"/>
    <w:rsid w:val="00CA3ACB"/>
    <w:rsid w:val="00CA595B"/>
    <w:rsid w:val="00CA7914"/>
    <w:rsid w:val="00CB1FD0"/>
    <w:rsid w:val="00CB2F22"/>
    <w:rsid w:val="00CB424E"/>
    <w:rsid w:val="00CB4DFE"/>
    <w:rsid w:val="00CB644A"/>
    <w:rsid w:val="00CC012A"/>
    <w:rsid w:val="00CC0915"/>
    <w:rsid w:val="00CC223C"/>
    <w:rsid w:val="00CC4502"/>
    <w:rsid w:val="00CC4565"/>
    <w:rsid w:val="00CC6DF4"/>
    <w:rsid w:val="00CD2019"/>
    <w:rsid w:val="00CD35C4"/>
    <w:rsid w:val="00CD3985"/>
    <w:rsid w:val="00CD3CF1"/>
    <w:rsid w:val="00CD3D0E"/>
    <w:rsid w:val="00CD6AC2"/>
    <w:rsid w:val="00CD7B24"/>
    <w:rsid w:val="00CE2468"/>
    <w:rsid w:val="00CE2DD3"/>
    <w:rsid w:val="00CE54C1"/>
    <w:rsid w:val="00CE5DC5"/>
    <w:rsid w:val="00CE6763"/>
    <w:rsid w:val="00CE785D"/>
    <w:rsid w:val="00CF0B47"/>
    <w:rsid w:val="00CF1D3D"/>
    <w:rsid w:val="00CF1E57"/>
    <w:rsid w:val="00CF2C7B"/>
    <w:rsid w:val="00CF4C73"/>
    <w:rsid w:val="00CF510D"/>
    <w:rsid w:val="00CF541D"/>
    <w:rsid w:val="00CF5D34"/>
    <w:rsid w:val="00D00008"/>
    <w:rsid w:val="00D00976"/>
    <w:rsid w:val="00D00E18"/>
    <w:rsid w:val="00D0236D"/>
    <w:rsid w:val="00D02CFD"/>
    <w:rsid w:val="00D0370A"/>
    <w:rsid w:val="00D04EE6"/>
    <w:rsid w:val="00D06026"/>
    <w:rsid w:val="00D07531"/>
    <w:rsid w:val="00D1385C"/>
    <w:rsid w:val="00D14195"/>
    <w:rsid w:val="00D17D07"/>
    <w:rsid w:val="00D2086F"/>
    <w:rsid w:val="00D20AF5"/>
    <w:rsid w:val="00D21AE6"/>
    <w:rsid w:val="00D2230D"/>
    <w:rsid w:val="00D25067"/>
    <w:rsid w:val="00D26200"/>
    <w:rsid w:val="00D26230"/>
    <w:rsid w:val="00D26DE4"/>
    <w:rsid w:val="00D27435"/>
    <w:rsid w:val="00D31766"/>
    <w:rsid w:val="00D317E0"/>
    <w:rsid w:val="00D3256E"/>
    <w:rsid w:val="00D3425D"/>
    <w:rsid w:val="00D34491"/>
    <w:rsid w:val="00D37C8A"/>
    <w:rsid w:val="00D419CC"/>
    <w:rsid w:val="00D47AE3"/>
    <w:rsid w:val="00D51D7A"/>
    <w:rsid w:val="00D541C5"/>
    <w:rsid w:val="00D55163"/>
    <w:rsid w:val="00D55501"/>
    <w:rsid w:val="00D563DF"/>
    <w:rsid w:val="00D57C94"/>
    <w:rsid w:val="00D63F5A"/>
    <w:rsid w:val="00D64093"/>
    <w:rsid w:val="00D678C6"/>
    <w:rsid w:val="00D741AF"/>
    <w:rsid w:val="00D74D3F"/>
    <w:rsid w:val="00D77C52"/>
    <w:rsid w:val="00D8471E"/>
    <w:rsid w:val="00D848D1"/>
    <w:rsid w:val="00D854C2"/>
    <w:rsid w:val="00D85F0A"/>
    <w:rsid w:val="00D862EF"/>
    <w:rsid w:val="00D86CEA"/>
    <w:rsid w:val="00D87642"/>
    <w:rsid w:val="00D87F9C"/>
    <w:rsid w:val="00D90CD7"/>
    <w:rsid w:val="00D91066"/>
    <w:rsid w:val="00D925DF"/>
    <w:rsid w:val="00D9268F"/>
    <w:rsid w:val="00D942CB"/>
    <w:rsid w:val="00DA098F"/>
    <w:rsid w:val="00DA30DF"/>
    <w:rsid w:val="00DA42A6"/>
    <w:rsid w:val="00DA4F9B"/>
    <w:rsid w:val="00DA573A"/>
    <w:rsid w:val="00DA6F90"/>
    <w:rsid w:val="00DB04E9"/>
    <w:rsid w:val="00DB091A"/>
    <w:rsid w:val="00DB1609"/>
    <w:rsid w:val="00DB1AF9"/>
    <w:rsid w:val="00DB22AB"/>
    <w:rsid w:val="00DB35D1"/>
    <w:rsid w:val="00DB3F8A"/>
    <w:rsid w:val="00DB4149"/>
    <w:rsid w:val="00DC1D46"/>
    <w:rsid w:val="00DC4B12"/>
    <w:rsid w:val="00DC4DF4"/>
    <w:rsid w:val="00DC596F"/>
    <w:rsid w:val="00DC5B5F"/>
    <w:rsid w:val="00DC67E9"/>
    <w:rsid w:val="00DC7BCD"/>
    <w:rsid w:val="00DD10E0"/>
    <w:rsid w:val="00DD1D25"/>
    <w:rsid w:val="00DD24DE"/>
    <w:rsid w:val="00DD5A6A"/>
    <w:rsid w:val="00DE19CE"/>
    <w:rsid w:val="00DE21FF"/>
    <w:rsid w:val="00DF000A"/>
    <w:rsid w:val="00DF0401"/>
    <w:rsid w:val="00DF187E"/>
    <w:rsid w:val="00DF33ED"/>
    <w:rsid w:val="00DF445D"/>
    <w:rsid w:val="00DF4D84"/>
    <w:rsid w:val="00DF6E68"/>
    <w:rsid w:val="00E01B6E"/>
    <w:rsid w:val="00E03935"/>
    <w:rsid w:val="00E0486D"/>
    <w:rsid w:val="00E069DA"/>
    <w:rsid w:val="00E1138B"/>
    <w:rsid w:val="00E12F83"/>
    <w:rsid w:val="00E174B5"/>
    <w:rsid w:val="00E21A98"/>
    <w:rsid w:val="00E25B88"/>
    <w:rsid w:val="00E30F81"/>
    <w:rsid w:val="00E311C5"/>
    <w:rsid w:val="00E3410A"/>
    <w:rsid w:val="00E368ED"/>
    <w:rsid w:val="00E37D79"/>
    <w:rsid w:val="00E41118"/>
    <w:rsid w:val="00E46520"/>
    <w:rsid w:val="00E4660A"/>
    <w:rsid w:val="00E470BD"/>
    <w:rsid w:val="00E47912"/>
    <w:rsid w:val="00E568DE"/>
    <w:rsid w:val="00E57DDB"/>
    <w:rsid w:val="00E64879"/>
    <w:rsid w:val="00E71A71"/>
    <w:rsid w:val="00E735F0"/>
    <w:rsid w:val="00E77CA9"/>
    <w:rsid w:val="00E80164"/>
    <w:rsid w:val="00E808B3"/>
    <w:rsid w:val="00E80F15"/>
    <w:rsid w:val="00E82B22"/>
    <w:rsid w:val="00E83D43"/>
    <w:rsid w:val="00E8562F"/>
    <w:rsid w:val="00E86D7A"/>
    <w:rsid w:val="00E87C73"/>
    <w:rsid w:val="00E90C9A"/>
    <w:rsid w:val="00E9431E"/>
    <w:rsid w:val="00E96045"/>
    <w:rsid w:val="00E96FBF"/>
    <w:rsid w:val="00EA015E"/>
    <w:rsid w:val="00EA03E0"/>
    <w:rsid w:val="00EA2E37"/>
    <w:rsid w:val="00EA31E8"/>
    <w:rsid w:val="00EA4B90"/>
    <w:rsid w:val="00EA5505"/>
    <w:rsid w:val="00EA55C3"/>
    <w:rsid w:val="00EA60AD"/>
    <w:rsid w:val="00EB13A7"/>
    <w:rsid w:val="00EB6B3E"/>
    <w:rsid w:val="00EB7632"/>
    <w:rsid w:val="00EB7F72"/>
    <w:rsid w:val="00EC09EF"/>
    <w:rsid w:val="00EC265F"/>
    <w:rsid w:val="00EC6037"/>
    <w:rsid w:val="00ED5BB3"/>
    <w:rsid w:val="00ED62ED"/>
    <w:rsid w:val="00ED6550"/>
    <w:rsid w:val="00ED7705"/>
    <w:rsid w:val="00EE05AC"/>
    <w:rsid w:val="00EE37C7"/>
    <w:rsid w:val="00EE543F"/>
    <w:rsid w:val="00EE7837"/>
    <w:rsid w:val="00EF0784"/>
    <w:rsid w:val="00EF099E"/>
    <w:rsid w:val="00EF4E81"/>
    <w:rsid w:val="00EF672E"/>
    <w:rsid w:val="00EF6793"/>
    <w:rsid w:val="00EF6ED8"/>
    <w:rsid w:val="00EF744B"/>
    <w:rsid w:val="00EF7FF6"/>
    <w:rsid w:val="00F00060"/>
    <w:rsid w:val="00F03A24"/>
    <w:rsid w:val="00F04F0C"/>
    <w:rsid w:val="00F071A7"/>
    <w:rsid w:val="00F07773"/>
    <w:rsid w:val="00F11DD3"/>
    <w:rsid w:val="00F1562F"/>
    <w:rsid w:val="00F1603C"/>
    <w:rsid w:val="00F174E7"/>
    <w:rsid w:val="00F17C37"/>
    <w:rsid w:val="00F241DB"/>
    <w:rsid w:val="00F277F5"/>
    <w:rsid w:val="00F302FC"/>
    <w:rsid w:val="00F313C2"/>
    <w:rsid w:val="00F314DF"/>
    <w:rsid w:val="00F318EB"/>
    <w:rsid w:val="00F32226"/>
    <w:rsid w:val="00F3581B"/>
    <w:rsid w:val="00F3736F"/>
    <w:rsid w:val="00F37786"/>
    <w:rsid w:val="00F40D1D"/>
    <w:rsid w:val="00F43660"/>
    <w:rsid w:val="00F44E1E"/>
    <w:rsid w:val="00F46AF1"/>
    <w:rsid w:val="00F5028E"/>
    <w:rsid w:val="00F51C10"/>
    <w:rsid w:val="00F533C4"/>
    <w:rsid w:val="00F53846"/>
    <w:rsid w:val="00F56E1E"/>
    <w:rsid w:val="00F575C9"/>
    <w:rsid w:val="00F57C90"/>
    <w:rsid w:val="00F60F04"/>
    <w:rsid w:val="00F642A2"/>
    <w:rsid w:val="00F64B5F"/>
    <w:rsid w:val="00F67210"/>
    <w:rsid w:val="00F71202"/>
    <w:rsid w:val="00F71948"/>
    <w:rsid w:val="00F72618"/>
    <w:rsid w:val="00F73A3D"/>
    <w:rsid w:val="00F743E3"/>
    <w:rsid w:val="00F7569B"/>
    <w:rsid w:val="00F763DC"/>
    <w:rsid w:val="00F827C2"/>
    <w:rsid w:val="00F82CB0"/>
    <w:rsid w:val="00F830CB"/>
    <w:rsid w:val="00F83EA2"/>
    <w:rsid w:val="00F85F6C"/>
    <w:rsid w:val="00F902FE"/>
    <w:rsid w:val="00F904B3"/>
    <w:rsid w:val="00F93132"/>
    <w:rsid w:val="00F95207"/>
    <w:rsid w:val="00F9562B"/>
    <w:rsid w:val="00F95E56"/>
    <w:rsid w:val="00F963D0"/>
    <w:rsid w:val="00F9746F"/>
    <w:rsid w:val="00F97AE3"/>
    <w:rsid w:val="00FA040F"/>
    <w:rsid w:val="00FA1DC1"/>
    <w:rsid w:val="00FA34EF"/>
    <w:rsid w:val="00FA356B"/>
    <w:rsid w:val="00FA5A9D"/>
    <w:rsid w:val="00FA5DA2"/>
    <w:rsid w:val="00FA776E"/>
    <w:rsid w:val="00FB1D44"/>
    <w:rsid w:val="00FB2266"/>
    <w:rsid w:val="00FB2597"/>
    <w:rsid w:val="00FB2E8A"/>
    <w:rsid w:val="00FB4081"/>
    <w:rsid w:val="00FB594F"/>
    <w:rsid w:val="00FC11A4"/>
    <w:rsid w:val="00FC20A5"/>
    <w:rsid w:val="00FC300D"/>
    <w:rsid w:val="00FC34F8"/>
    <w:rsid w:val="00FC5764"/>
    <w:rsid w:val="00FC57A0"/>
    <w:rsid w:val="00FC74F8"/>
    <w:rsid w:val="00FD42F7"/>
    <w:rsid w:val="00FD7CA7"/>
    <w:rsid w:val="00FE4DA3"/>
    <w:rsid w:val="00FE5156"/>
    <w:rsid w:val="00FE5ECF"/>
    <w:rsid w:val="00FF3F40"/>
    <w:rsid w:val="00FF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77610E"/>
  <w15:docId w15:val="{028B7A59-D3EB-4A5A-BE65-17F19025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4B3"/>
    <w:rPr>
      <w:rFonts w:ascii="Arial" w:hAnsi="Arial"/>
      <w:lang w:val="ca-E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904B3"/>
    <w:pPr>
      <w:keepNext/>
      <w:spacing w:before="240" w:after="60"/>
      <w:outlineLvl w:val="0"/>
    </w:pPr>
    <w:rPr>
      <w:b/>
      <w:kern w:val="28"/>
      <w:sz w:val="28"/>
      <w:lang w:val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F904B3"/>
    <w:pPr>
      <w:keepNext/>
      <w:spacing w:before="240" w:after="60"/>
      <w:outlineLvl w:val="1"/>
    </w:pPr>
    <w:rPr>
      <w:b/>
      <w:sz w:val="24"/>
      <w:lang w:val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F904B3"/>
    <w:pPr>
      <w:keepNext/>
      <w:spacing w:before="240" w:after="60"/>
      <w:outlineLvl w:val="2"/>
    </w:pPr>
    <w:rPr>
      <w:b/>
      <w:sz w:val="22"/>
    </w:rPr>
  </w:style>
  <w:style w:type="paragraph" w:styleId="Ttulo4">
    <w:name w:val="heading 4"/>
    <w:basedOn w:val="Normal"/>
    <w:next w:val="Normal"/>
    <w:link w:val="Ttulo4Car"/>
    <w:uiPriority w:val="99"/>
    <w:qFormat/>
    <w:rsid w:val="00F904B3"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9"/>
    <w:qFormat/>
    <w:rsid w:val="00F904B3"/>
    <w:pPr>
      <w:spacing w:before="240" w:after="60"/>
      <w:outlineLvl w:val="4"/>
    </w:pPr>
    <w:rPr>
      <w:b/>
      <w:i/>
    </w:rPr>
  </w:style>
  <w:style w:type="paragraph" w:styleId="Ttulo6">
    <w:name w:val="heading 6"/>
    <w:basedOn w:val="Normal"/>
    <w:next w:val="Normal"/>
    <w:link w:val="Ttulo6Car"/>
    <w:uiPriority w:val="99"/>
    <w:qFormat/>
    <w:rsid w:val="00F904B3"/>
    <w:p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link w:val="Ttulo7Car"/>
    <w:uiPriority w:val="99"/>
    <w:qFormat/>
    <w:rsid w:val="00F904B3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F904B3"/>
    <w:pPr>
      <w:spacing w:before="240" w:after="60"/>
      <w:outlineLvl w:val="7"/>
    </w:pPr>
    <w:rPr>
      <w:sz w:val="18"/>
    </w:rPr>
  </w:style>
  <w:style w:type="paragraph" w:styleId="Ttulo9">
    <w:name w:val="heading 9"/>
    <w:basedOn w:val="Normal"/>
    <w:next w:val="Normal"/>
    <w:link w:val="Ttulo9Car"/>
    <w:uiPriority w:val="99"/>
    <w:qFormat/>
    <w:rsid w:val="00F904B3"/>
    <w:p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DD5A6A"/>
    <w:rPr>
      <w:rFonts w:ascii="Arial" w:hAnsi="Arial"/>
      <w:b/>
      <w:kern w:val="28"/>
      <w:sz w:val="28"/>
      <w:lang w:eastAsia="en-US"/>
    </w:rPr>
  </w:style>
  <w:style w:type="character" w:customStyle="1" w:styleId="Ttulo2Car">
    <w:name w:val="Título 2 Car"/>
    <w:link w:val="Ttulo2"/>
    <w:uiPriority w:val="99"/>
    <w:locked/>
    <w:rsid w:val="00DD5A6A"/>
    <w:rPr>
      <w:rFonts w:ascii="Arial" w:hAnsi="Arial"/>
      <w:b/>
      <w:sz w:val="24"/>
      <w:lang w:eastAsia="en-US"/>
    </w:rPr>
  </w:style>
  <w:style w:type="character" w:customStyle="1" w:styleId="Ttulo3Car">
    <w:name w:val="Título 3 Car"/>
    <w:link w:val="Ttulo3"/>
    <w:uiPriority w:val="99"/>
    <w:locked/>
    <w:rsid w:val="00F93132"/>
    <w:rPr>
      <w:rFonts w:ascii="Arial" w:hAnsi="Arial" w:cs="Times New Roman"/>
      <w:b/>
      <w:sz w:val="22"/>
      <w:lang w:eastAsia="en-US"/>
    </w:rPr>
  </w:style>
  <w:style w:type="character" w:customStyle="1" w:styleId="Ttulo4Car">
    <w:name w:val="Título 4 Car"/>
    <w:link w:val="Ttulo4"/>
    <w:uiPriority w:val="9"/>
    <w:semiHidden/>
    <w:rsid w:val="009841BB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semiHidden/>
    <w:rsid w:val="009841BB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uiPriority w:val="9"/>
    <w:semiHidden/>
    <w:rsid w:val="009841BB"/>
    <w:rPr>
      <w:rFonts w:ascii="Calibri" w:eastAsia="Times New Roman" w:hAnsi="Calibri" w:cs="Times New Roman"/>
      <w:b/>
      <w:bCs/>
      <w:lang w:val="en-US" w:eastAsia="en-US"/>
    </w:rPr>
  </w:style>
  <w:style w:type="character" w:customStyle="1" w:styleId="Ttulo7Car">
    <w:name w:val="Título 7 Car"/>
    <w:link w:val="Ttulo7"/>
    <w:uiPriority w:val="9"/>
    <w:semiHidden/>
    <w:rsid w:val="009841BB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Ttulo8Car">
    <w:name w:val="Título 8 Car"/>
    <w:link w:val="Ttulo8"/>
    <w:uiPriority w:val="9"/>
    <w:semiHidden/>
    <w:rsid w:val="009841BB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uiPriority w:val="9"/>
    <w:semiHidden/>
    <w:rsid w:val="009841BB"/>
    <w:rPr>
      <w:rFonts w:ascii="Cambria" w:eastAsia="Times New Roman" w:hAnsi="Cambria" w:cs="Times New Roman"/>
      <w:lang w:val="en-US" w:eastAsia="en-US"/>
    </w:rPr>
  </w:style>
  <w:style w:type="paragraph" w:styleId="Descripcin">
    <w:name w:val="caption"/>
    <w:basedOn w:val="Normal"/>
    <w:next w:val="Normal"/>
    <w:uiPriority w:val="99"/>
    <w:qFormat/>
    <w:rsid w:val="00F904B3"/>
    <w:pPr>
      <w:spacing w:before="60" w:after="360"/>
      <w:jc w:val="center"/>
    </w:pPr>
    <w:rPr>
      <w:i/>
      <w:sz w:val="16"/>
    </w:rPr>
  </w:style>
  <w:style w:type="paragraph" w:customStyle="1" w:styleId="Table">
    <w:name w:val="Table"/>
    <w:basedOn w:val="Normal"/>
    <w:uiPriority w:val="99"/>
    <w:rsid w:val="00F904B3"/>
    <w:pPr>
      <w:spacing w:before="40" w:after="40"/>
    </w:pPr>
  </w:style>
  <w:style w:type="paragraph" w:styleId="Encabezado">
    <w:name w:val="header"/>
    <w:basedOn w:val="Normal"/>
    <w:link w:val="EncabezadoCar"/>
    <w:uiPriority w:val="99"/>
    <w:rsid w:val="007D0356"/>
    <w:pPr>
      <w:tabs>
        <w:tab w:val="center" w:pos="4320"/>
        <w:tab w:val="right" w:pos="8640"/>
      </w:tabs>
    </w:pPr>
    <w:rPr>
      <w:rFonts w:ascii="Times New Roman" w:hAnsi="Times New Roman"/>
      <w:lang w:val="es-ES"/>
    </w:rPr>
  </w:style>
  <w:style w:type="character" w:customStyle="1" w:styleId="EncabezadoCar">
    <w:name w:val="Encabezado Car"/>
    <w:link w:val="Encabezado"/>
    <w:uiPriority w:val="99"/>
    <w:locked/>
    <w:rsid w:val="007D0356"/>
    <w:rPr>
      <w:lang w:eastAsia="en-US"/>
    </w:rPr>
  </w:style>
  <w:style w:type="paragraph" w:customStyle="1" w:styleId="Bulletwithtext1">
    <w:name w:val="Bullet with text 1"/>
    <w:basedOn w:val="Normal"/>
    <w:uiPriority w:val="99"/>
    <w:rsid w:val="00F904B3"/>
    <w:pPr>
      <w:numPr>
        <w:numId w:val="5"/>
      </w:numPr>
    </w:pPr>
  </w:style>
  <w:style w:type="paragraph" w:customStyle="1" w:styleId="Bulletwithtext2">
    <w:name w:val="Bullet with text 2"/>
    <w:basedOn w:val="Normal"/>
    <w:uiPriority w:val="99"/>
    <w:rsid w:val="00F904B3"/>
    <w:pPr>
      <w:numPr>
        <w:numId w:val="3"/>
      </w:numPr>
    </w:pPr>
  </w:style>
  <w:style w:type="paragraph" w:customStyle="1" w:styleId="Header1">
    <w:name w:val="Header 1"/>
    <w:basedOn w:val="Normal"/>
    <w:next w:val="Normal"/>
    <w:uiPriority w:val="99"/>
    <w:rsid w:val="00F904B3"/>
    <w:pPr>
      <w:keepLines/>
      <w:spacing w:before="80" w:after="80"/>
      <w:jc w:val="center"/>
    </w:pPr>
  </w:style>
  <w:style w:type="paragraph" w:customStyle="1" w:styleId="Header2">
    <w:name w:val="Header 2"/>
    <w:basedOn w:val="Header1"/>
    <w:next w:val="Normal"/>
    <w:uiPriority w:val="99"/>
    <w:rsid w:val="00F904B3"/>
    <w:pPr>
      <w:jc w:val="right"/>
    </w:pPr>
  </w:style>
  <w:style w:type="paragraph" w:customStyle="1" w:styleId="Header3">
    <w:name w:val="Header 3"/>
    <w:basedOn w:val="Header1"/>
    <w:next w:val="Normal"/>
    <w:uiPriority w:val="99"/>
    <w:rsid w:val="00F904B3"/>
    <w:pPr>
      <w:jc w:val="left"/>
    </w:pPr>
  </w:style>
  <w:style w:type="paragraph" w:styleId="TDC2">
    <w:name w:val="toc 2"/>
    <w:basedOn w:val="Normal"/>
    <w:next w:val="Normal"/>
    <w:uiPriority w:val="99"/>
    <w:rsid w:val="00F904B3"/>
    <w:pPr>
      <w:tabs>
        <w:tab w:val="left" w:pos="1021"/>
        <w:tab w:val="right" w:leader="dot" w:pos="9806"/>
      </w:tabs>
      <w:spacing w:before="60" w:after="60"/>
      <w:ind w:left="1020" w:hanging="680"/>
    </w:pPr>
    <w:rPr>
      <w:noProof/>
    </w:rPr>
  </w:style>
  <w:style w:type="paragraph" w:customStyle="1" w:styleId="Bulletwithtext3">
    <w:name w:val="Bullet with text 3"/>
    <w:basedOn w:val="Normal"/>
    <w:uiPriority w:val="99"/>
    <w:rsid w:val="00F904B3"/>
    <w:pPr>
      <w:numPr>
        <w:numId w:val="4"/>
      </w:numPr>
    </w:pPr>
  </w:style>
  <w:style w:type="paragraph" w:styleId="Ttulo">
    <w:name w:val="Title"/>
    <w:basedOn w:val="Normal"/>
    <w:next w:val="Normal"/>
    <w:link w:val="TtuloCar"/>
    <w:uiPriority w:val="99"/>
    <w:qFormat/>
    <w:rsid w:val="00F904B3"/>
    <w:pPr>
      <w:keepNext/>
      <w:spacing w:before="240" w:after="60"/>
    </w:pPr>
    <w:rPr>
      <w:b/>
      <w:kern w:val="28"/>
      <w:sz w:val="24"/>
    </w:rPr>
  </w:style>
  <w:style w:type="character" w:customStyle="1" w:styleId="TtuloCar">
    <w:name w:val="Título Car"/>
    <w:link w:val="Ttulo"/>
    <w:uiPriority w:val="10"/>
    <w:rsid w:val="009841BB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customStyle="1" w:styleId="Numberedlist1">
    <w:name w:val="Numbered list 1"/>
    <w:basedOn w:val="Listaconnmeros"/>
    <w:autoRedefine/>
    <w:uiPriority w:val="99"/>
    <w:rsid w:val="00F904B3"/>
    <w:pPr>
      <w:numPr>
        <w:numId w:val="9"/>
      </w:numPr>
      <w:tabs>
        <w:tab w:val="clear" w:pos="360"/>
        <w:tab w:val="num" w:pos="1440"/>
      </w:tabs>
      <w:ind w:left="1440"/>
    </w:pPr>
  </w:style>
  <w:style w:type="paragraph" w:customStyle="1" w:styleId="Numberedlist31">
    <w:name w:val="Numbered list 3.1"/>
    <w:basedOn w:val="Ttulo1"/>
    <w:next w:val="Normal"/>
    <w:uiPriority w:val="99"/>
    <w:rsid w:val="007E1C2B"/>
    <w:pPr>
      <w:tabs>
        <w:tab w:val="num" w:pos="360"/>
      </w:tabs>
      <w:ind w:left="360" w:hanging="360"/>
    </w:pPr>
  </w:style>
  <w:style w:type="paragraph" w:customStyle="1" w:styleId="HPInternal">
    <w:name w:val="HP_Internal"/>
    <w:basedOn w:val="Normal"/>
    <w:next w:val="Normal"/>
    <w:uiPriority w:val="99"/>
    <w:rsid w:val="00F904B3"/>
    <w:rPr>
      <w:i/>
      <w:sz w:val="18"/>
    </w:rPr>
  </w:style>
  <w:style w:type="paragraph" w:styleId="TDC1">
    <w:name w:val="toc 1"/>
    <w:basedOn w:val="Normal"/>
    <w:next w:val="Normal"/>
    <w:uiPriority w:val="39"/>
    <w:rsid w:val="00F904B3"/>
    <w:pPr>
      <w:tabs>
        <w:tab w:val="left" w:pos="425"/>
        <w:tab w:val="right" w:leader="dot" w:pos="9806"/>
      </w:tabs>
      <w:spacing w:before="60" w:after="60"/>
    </w:pPr>
    <w:rPr>
      <w:b/>
      <w:noProof/>
    </w:rPr>
  </w:style>
  <w:style w:type="paragraph" w:customStyle="1" w:styleId="TitlePagebogus">
    <w:name w:val="TitlePage_bogus"/>
    <w:basedOn w:val="Normal"/>
    <w:uiPriority w:val="99"/>
    <w:rsid w:val="00F904B3"/>
  </w:style>
  <w:style w:type="paragraph" w:customStyle="1" w:styleId="TitlePageHeadernotused">
    <w:name w:val="TitlePage_Header_not_used"/>
    <w:basedOn w:val="Normal"/>
    <w:uiPriority w:val="99"/>
    <w:rsid w:val="00F904B3"/>
  </w:style>
  <w:style w:type="paragraph" w:customStyle="1" w:styleId="Numberedlist32">
    <w:name w:val="Numbered list 3.2"/>
    <w:basedOn w:val="Ttulo2"/>
    <w:next w:val="Normal"/>
    <w:uiPriority w:val="99"/>
    <w:rsid w:val="007E1C2B"/>
    <w:pPr>
      <w:tabs>
        <w:tab w:val="num" w:pos="360"/>
      </w:tabs>
      <w:ind w:left="360" w:hanging="360"/>
    </w:pPr>
  </w:style>
  <w:style w:type="paragraph" w:customStyle="1" w:styleId="Bulletwithtext4">
    <w:name w:val="Bullet with text 4"/>
    <w:basedOn w:val="Normal"/>
    <w:uiPriority w:val="99"/>
    <w:rsid w:val="00F904B3"/>
    <w:pPr>
      <w:numPr>
        <w:numId w:val="7"/>
      </w:numPr>
    </w:pPr>
  </w:style>
  <w:style w:type="paragraph" w:customStyle="1" w:styleId="Numberedlist33">
    <w:name w:val="Numbered list 3.3"/>
    <w:basedOn w:val="Ttulo3"/>
    <w:next w:val="Normal"/>
    <w:uiPriority w:val="99"/>
    <w:rsid w:val="007E1C2B"/>
    <w:pPr>
      <w:tabs>
        <w:tab w:val="num" w:pos="720"/>
      </w:tabs>
      <w:ind w:left="360" w:hanging="360"/>
    </w:pPr>
  </w:style>
  <w:style w:type="paragraph" w:customStyle="1" w:styleId="TableHeading">
    <w:name w:val="Table Heading"/>
    <w:basedOn w:val="Normal"/>
    <w:next w:val="Table"/>
    <w:uiPriority w:val="99"/>
    <w:rsid w:val="007D0356"/>
    <w:pPr>
      <w:keepNext/>
      <w:keepLines/>
      <w:spacing w:before="40" w:after="40"/>
    </w:pPr>
    <w:rPr>
      <w:rFonts w:ascii="Verdana" w:hAnsi="Verdana"/>
      <w:b/>
      <w:sz w:val="16"/>
    </w:rPr>
  </w:style>
  <w:style w:type="paragraph" w:styleId="TDC3">
    <w:name w:val="toc 3"/>
    <w:basedOn w:val="Normal"/>
    <w:next w:val="Normal"/>
    <w:uiPriority w:val="99"/>
    <w:rsid w:val="00F904B3"/>
    <w:pPr>
      <w:tabs>
        <w:tab w:val="left" w:pos="1021"/>
        <w:tab w:val="right" w:leader="dot" w:pos="9806"/>
      </w:tabs>
      <w:spacing w:before="60" w:after="60"/>
      <w:ind w:left="1020" w:hanging="680"/>
    </w:pPr>
    <w:rPr>
      <w:i/>
      <w:noProof/>
    </w:rPr>
  </w:style>
  <w:style w:type="paragraph" w:customStyle="1" w:styleId="TableTitle">
    <w:name w:val="Table_Title"/>
    <w:basedOn w:val="Normal"/>
    <w:next w:val="Normal"/>
    <w:uiPriority w:val="99"/>
    <w:rsid w:val="00F904B3"/>
    <w:pPr>
      <w:keepNext/>
      <w:keepLines/>
      <w:spacing w:before="240" w:after="60"/>
    </w:pPr>
    <w:rPr>
      <w:b/>
    </w:rPr>
  </w:style>
  <w:style w:type="paragraph" w:styleId="TDC4">
    <w:name w:val="toc 4"/>
    <w:basedOn w:val="Normal"/>
    <w:next w:val="Normal"/>
    <w:uiPriority w:val="99"/>
    <w:semiHidden/>
    <w:rsid w:val="00F904B3"/>
    <w:pPr>
      <w:tabs>
        <w:tab w:val="left" w:pos="1021"/>
        <w:tab w:val="left" w:pos="1123"/>
        <w:tab w:val="left" w:pos="1225"/>
        <w:tab w:val="right" w:leader="dot" w:pos="9806"/>
      </w:tabs>
      <w:spacing w:before="60" w:after="60"/>
      <w:ind w:left="1020" w:hanging="680"/>
    </w:pPr>
    <w:rPr>
      <w:noProof/>
      <w:sz w:val="18"/>
    </w:rPr>
  </w:style>
  <w:style w:type="paragraph" w:customStyle="1" w:styleId="TOCHeading">
    <w:name w:val="TOC_Heading"/>
    <w:basedOn w:val="Normal"/>
    <w:next w:val="Normal"/>
    <w:link w:val="TOCHeadingChar"/>
    <w:uiPriority w:val="99"/>
    <w:rsid w:val="00F904B3"/>
    <w:pPr>
      <w:keepNext/>
      <w:spacing w:before="80" w:after="120"/>
    </w:pPr>
    <w:rPr>
      <w:b/>
      <w:sz w:val="24"/>
      <w:lang w:val="es-ES"/>
    </w:rPr>
  </w:style>
  <w:style w:type="paragraph" w:customStyle="1" w:styleId="TableCenter">
    <w:name w:val="Table_Center"/>
    <w:basedOn w:val="Table"/>
    <w:uiPriority w:val="99"/>
    <w:rsid w:val="00F904B3"/>
    <w:pPr>
      <w:jc w:val="center"/>
    </w:pPr>
  </w:style>
  <w:style w:type="paragraph" w:customStyle="1" w:styleId="Numberedlist21">
    <w:name w:val="Numbered list 2.1"/>
    <w:basedOn w:val="Ttulo1"/>
    <w:next w:val="Normal"/>
    <w:link w:val="Numberedlist21Char"/>
    <w:uiPriority w:val="99"/>
    <w:rsid w:val="007E1C2B"/>
    <w:pPr>
      <w:numPr>
        <w:numId w:val="1"/>
      </w:numPr>
      <w:tabs>
        <w:tab w:val="left" w:pos="720"/>
      </w:tabs>
    </w:pPr>
  </w:style>
  <w:style w:type="paragraph" w:customStyle="1" w:styleId="Numberedlist22">
    <w:name w:val="Numbered list 2.2"/>
    <w:basedOn w:val="Ttulo2"/>
    <w:next w:val="Normal"/>
    <w:link w:val="Numberedlist22Char"/>
    <w:uiPriority w:val="99"/>
    <w:rsid w:val="007E1C2B"/>
    <w:pPr>
      <w:tabs>
        <w:tab w:val="left" w:pos="720"/>
        <w:tab w:val="num" w:pos="1080"/>
      </w:tabs>
      <w:ind w:left="720" w:hanging="360"/>
    </w:pPr>
  </w:style>
  <w:style w:type="paragraph" w:customStyle="1" w:styleId="Numberedlist23">
    <w:name w:val="Numbered list 2.3"/>
    <w:basedOn w:val="Ttulo3"/>
    <w:next w:val="Normal"/>
    <w:link w:val="Numberedlist23Char"/>
    <w:uiPriority w:val="99"/>
    <w:rsid w:val="007E1C2B"/>
    <w:pPr>
      <w:tabs>
        <w:tab w:val="left" w:pos="1080"/>
        <w:tab w:val="left" w:pos="1440"/>
      </w:tabs>
      <w:ind w:left="1080" w:hanging="1080"/>
    </w:pPr>
  </w:style>
  <w:style w:type="paragraph" w:customStyle="1" w:styleId="Numberedlist24">
    <w:name w:val="Numbered list 2.4"/>
    <w:basedOn w:val="Ttulo4"/>
    <w:next w:val="Normal"/>
    <w:uiPriority w:val="99"/>
    <w:rsid w:val="007E1C2B"/>
    <w:pPr>
      <w:tabs>
        <w:tab w:val="left" w:pos="1080"/>
        <w:tab w:val="left" w:pos="1440"/>
        <w:tab w:val="left" w:pos="1800"/>
      </w:tabs>
      <w:ind w:left="1080" w:hanging="1080"/>
    </w:pPr>
  </w:style>
  <w:style w:type="paragraph" w:customStyle="1" w:styleId="NormalUserEntry">
    <w:name w:val="Normal_UserEntry"/>
    <w:basedOn w:val="Normal"/>
    <w:uiPriority w:val="99"/>
    <w:rsid w:val="00F904B3"/>
    <w:rPr>
      <w:color w:val="FF0000"/>
    </w:rPr>
  </w:style>
  <w:style w:type="paragraph" w:customStyle="1" w:styleId="TitleCenter">
    <w:name w:val="Title_Center"/>
    <w:basedOn w:val="Ttulo"/>
    <w:uiPriority w:val="99"/>
    <w:rsid w:val="00F904B3"/>
    <w:pPr>
      <w:jc w:val="center"/>
    </w:pPr>
  </w:style>
  <w:style w:type="paragraph" w:customStyle="1" w:styleId="TableSmall">
    <w:name w:val="Table_Small"/>
    <w:basedOn w:val="Table"/>
    <w:uiPriority w:val="99"/>
    <w:rsid w:val="00F904B3"/>
    <w:rPr>
      <w:sz w:val="16"/>
    </w:rPr>
  </w:style>
  <w:style w:type="character" w:customStyle="1" w:styleId="CharacterUserEntry">
    <w:name w:val="Character UserEntry"/>
    <w:uiPriority w:val="99"/>
    <w:rsid w:val="00F904B3"/>
    <w:rPr>
      <w:color w:val="FF0000"/>
    </w:rPr>
  </w:style>
  <w:style w:type="paragraph" w:customStyle="1" w:styleId="TableHeadingCenter">
    <w:name w:val="Table_Heading_Center"/>
    <w:basedOn w:val="TableHeading"/>
    <w:uiPriority w:val="99"/>
    <w:rsid w:val="00F904B3"/>
    <w:pPr>
      <w:jc w:val="center"/>
    </w:pPr>
  </w:style>
  <w:style w:type="paragraph" w:customStyle="1" w:styleId="TableSmHeading">
    <w:name w:val="Table_Sm_Heading"/>
    <w:basedOn w:val="TableHeading"/>
    <w:uiPriority w:val="99"/>
    <w:rsid w:val="00F904B3"/>
    <w:pPr>
      <w:spacing w:before="60"/>
    </w:pPr>
  </w:style>
  <w:style w:type="paragraph" w:customStyle="1" w:styleId="TableSmHeadingbogus">
    <w:name w:val="Table_Sm_Heading_bogus"/>
    <w:basedOn w:val="TableSmHeading"/>
    <w:uiPriority w:val="99"/>
    <w:rsid w:val="00F904B3"/>
    <w:pPr>
      <w:jc w:val="center"/>
    </w:pPr>
  </w:style>
  <w:style w:type="paragraph" w:customStyle="1" w:styleId="Tablenotused">
    <w:name w:val="Table_not_used"/>
    <w:basedOn w:val="Table"/>
    <w:uiPriority w:val="99"/>
    <w:rsid w:val="00F904B3"/>
    <w:pPr>
      <w:jc w:val="right"/>
    </w:pPr>
  </w:style>
  <w:style w:type="paragraph" w:customStyle="1" w:styleId="TableSmallRight">
    <w:name w:val="Table_Small_Right"/>
    <w:basedOn w:val="TableSmall"/>
    <w:uiPriority w:val="99"/>
    <w:rsid w:val="00F904B3"/>
    <w:pPr>
      <w:jc w:val="right"/>
    </w:pPr>
  </w:style>
  <w:style w:type="paragraph" w:customStyle="1" w:styleId="TableSmallCenter">
    <w:name w:val="Table_Small_Center"/>
    <w:basedOn w:val="TableSmall"/>
    <w:uiPriority w:val="99"/>
    <w:rsid w:val="00F904B3"/>
    <w:pPr>
      <w:jc w:val="center"/>
    </w:pPr>
  </w:style>
  <w:style w:type="paragraph" w:customStyle="1" w:styleId="TitlePageDetail">
    <w:name w:val="TitlePage_Detail"/>
    <w:basedOn w:val="TitlePageHeaderOOV"/>
    <w:uiPriority w:val="99"/>
    <w:rsid w:val="00F904B3"/>
    <w:pPr>
      <w:spacing w:line="360" w:lineRule="auto"/>
    </w:pPr>
    <w:rPr>
      <w:b/>
      <w:sz w:val="20"/>
    </w:rPr>
  </w:style>
  <w:style w:type="paragraph" w:styleId="Cierre">
    <w:name w:val="Closing"/>
    <w:basedOn w:val="Normal"/>
    <w:link w:val="CierreCar"/>
    <w:uiPriority w:val="99"/>
    <w:rsid w:val="00F904B3"/>
    <w:pPr>
      <w:ind w:left="4320"/>
      <w:jc w:val="right"/>
    </w:pPr>
  </w:style>
  <w:style w:type="character" w:customStyle="1" w:styleId="CierreCar">
    <w:name w:val="Cierre Car"/>
    <w:link w:val="Cierre"/>
    <w:uiPriority w:val="99"/>
    <w:semiHidden/>
    <w:rsid w:val="009841BB"/>
    <w:rPr>
      <w:rFonts w:ascii="Arial" w:hAnsi="Arial"/>
      <w:sz w:val="20"/>
      <w:szCs w:val="20"/>
      <w:lang w:val="en-US" w:eastAsia="en-US"/>
    </w:rPr>
  </w:style>
  <w:style w:type="character" w:styleId="Refdecomentario">
    <w:name w:val="annotation reference"/>
    <w:uiPriority w:val="99"/>
    <w:semiHidden/>
    <w:rsid w:val="00F904B3"/>
    <w:rPr>
      <w:rFonts w:ascii="Arial" w:hAnsi="Arial" w:cs="Times New Roman"/>
      <w:sz w:val="16"/>
    </w:rPr>
  </w:style>
  <w:style w:type="paragraph" w:styleId="Textosinformato">
    <w:name w:val="Plain Text"/>
    <w:basedOn w:val="Normal"/>
    <w:link w:val="TextosinformatoCar"/>
    <w:uiPriority w:val="99"/>
    <w:rsid w:val="00F904B3"/>
    <w:rPr>
      <w:rFonts w:ascii="Times New Roman" w:hAnsi="Times New Roman"/>
    </w:rPr>
  </w:style>
  <w:style w:type="character" w:customStyle="1" w:styleId="TextosinformatoCar">
    <w:name w:val="Texto sin formato Car"/>
    <w:link w:val="Textosinformato"/>
    <w:uiPriority w:val="99"/>
    <w:semiHidden/>
    <w:rsid w:val="009841BB"/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HPTableTitle">
    <w:name w:val="HP_Table_Title"/>
    <w:basedOn w:val="Normal"/>
    <w:next w:val="Normal"/>
    <w:uiPriority w:val="99"/>
    <w:rsid w:val="00F904B3"/>
    <w:pPr>
      <w:keepNext/>
      <w:keepLines/>
      <w:spacing w:before="240" w:after="60"/>
    </w:pPr>
    <w:rPr>
      <w:b/>
      <w:sz w:val="18"/>
    </w:rPr>
  </w:style>
  <w:style w:type="character" w:styleId="Nmerodepgina">
    <w:name w:val="page number"/>
    <w:uiPriority w:val="99"/>
    <w:rsid w:val="007D0356"/>
    <w:rPr>
      <w:rFonts w:ascii="Verdana" w:hAnsi="Verdana" w:cs="Times New Roman"/>
      <w:sz w:val="14"/>
    </w:rPr>
  </w:style>
  <w:style w:type="paragraph" w:styleId="Piedepgina">
    <w:name w:val="footer"/>
    <w:basedOn w:val="Normal"/>
    <w:link w:val="PiedepginaCar"/>
    <w:uiPriority w:val="99"/>
    <w:rsid w:val="007D0356"/>
    <w:pPr>
      <w:tabs>
        <w:tab w:val="center" w:pos="4320"/>
        <w:tab w:val="right" w:pos="8640"/>
      </w:tabs>
      <w:jc w:val="center"/>
    </w:pPr>
    <w:rPr>
      <w:rFonts w:ascii="Verdana" w:hAnsi="Verdana"/>
      <w:b/>
      <w:i/>
      <w:lang w:val="es-ES"/>
    </w:rPr>
  </w:style>
  <w:style w:type="character" w:customStyle="1" w:styleId="PiedepginaCar">
    <w:name w:val="Pie de página Car"/>
    <w:link w:val="Piedepgina"/>
    <w:uiPriority w:val="99"/>
    <w:locked/>
    <w:rsid w:val="007D0356"/>
    <w:rPr>
      <w:rFonts w:ascii="Verdana" w:hAnsi="Verdana"/>
      <w:b/>
      <w:i/>
      <w:lang w:eastAsia="en-US"/>
    </w:rPr>
  </w:style>
  <w:style w:type="paragraph" w:customStyle="1" w:styleId="TableSmHeadingRight">
    <w:name w:val="Table_Sm_Heading_Right"/>
    <w:basedOn w:val="TableSmHeading"/>
    <w:uiPriority w:val="99"/>
    <w:rsid w:val="00F904B3"/>
    <w:pPr>
      <w:jc w:val="right"/>
    </w:pPr>
  </w:style>
  <w:style w:type="paragraph" w:customStyle="1" w:styleId="TableMedium">
    <w:name w:val="Table_Medium"/>
    <w:basedOn w:val="Table"/>
    <w:uiPriority w:val="99"/>
    <w:rsid w:val="00F904B3"/>
    <w:rPr>
      <w:sz w:val="18"/>
    </w:rPr>
  </w:style>
  <w:style w:type="paragraph" w:styleId="Subttulo">
    <w:name w:val="Subtitle"/>
    <w:basedOn w:val="Normal"/>
    <w:link w:val="SubttuloCar"/>
    <w:uiPriority w:val="99"/>
    <w:qFormat/>
    <w:rsid w:val="00F904B3"/>
    <w:pPr>
      <w:spacing w:after="60"/>
      <w:jc w:val="center"/>
    </w:pPr>
    <w:rPr>
      <w:i/>
      <w:sz w:val="16"/>
    </w:rPr>
  </w:style>
  <w:style w:type="character" w:customStyle="1" w:styleId="SubttuloCar">
    <w:name w:val="Subtítulo Car"/>
    <w:link w:val="Subttulo"/>
    <w:uiPriority w:val="11"/>
    <w:rsid w:val="009841BB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customStyle="1" w:styleId="Bulletwithtext5">
    <w:name w:val="Bullet with text 5"/>
    <w:basedOn w:val="Normal"/>
    <w:uiPriority w:val="99"/>
    <w:rsid w:val="00F904B3"/>
    <w:pPr>
      <w:numPr>
        <w:numId w:val="6"/>
      </w:numPr>
    </w:pPr>
  </w:style>
  <w:style w:type="paragraph" w:customStyle="1" w:styleId="RMIndtasBullwtxt2">
    <w:name w:val="RM_Indt as Bull w txt 2"/>
    <w:basedOn w:val="Bulletwithtext2"/>
    <w:next w:val="Bulletwithtext2"/>
    <w:uiPriority w:val="99"/>
    <w:rsid w:val="00F904B3"/>
    <w:pPr>
      <w:numPr>
        <w:numId w:val="0"/>
      </w:numPr>
      <w:ind w:left="720"/>
    </w:pPr>
  </w:style>
  <w:style w:type="paragraph" w:customStyle="1" w:styleId="TableHeadingRight">
    <w:name w:val="Table_Heading_Right"/>
    <w:basedOn w:val="TableHeading"/>
    <w:next w:val="Table"/>
    <w:uiPriority w:val="99"/>
    <w:rsid w:val="00F904B3"/>
    <w:pPr>
      <w:jc w:val="right"/>
    </w:pPr>
  </w:style>
  <w:style w:type="paragraph" w:customStyle="1" w:styleId="RMHeading1">
    <w:name w:val="RM_Heading 1"/>
    <w:basedOn w:val="Ttulo1"/>
    <w:next w:val="Normal"/>
    <w:uiPriority w:val="99"/>
    <w:rsid w:val="00F904B3"/>
    <w:pPr>
      <w:pageBreakBefore/>
    </w:pPr>
    <w:rPr>
      <w:sz w:val="32"/>
    </w:rPr>
  </w:style>
  <w:style w:type="paragraph" w:customStyle="1" w:styleId="RMHeading2">
    <w:name w:val="RM_Heading 2"/>
    <w:basedOn w:val="Ttulo2"/>
    <w:next w:val="Normal"/>
    <w:uiPriority w:val="99"/>
    <w:rsid w:val="00F904B3"/>
    <w:pPr>
      <w:pageBreakBefore/>
    </w:pPr>
    <w:rPr>
      <w:sz w:val="30"/>
    </w:rPr>
  </w:style>
  <w:style w:type="paragraph" w:customStyle="1" w:styleId="RMHeading3">
    <w:name w:val="RM_Heading 3"/>
    <w:basedOn w:val="Ttulo3"/>
    <w:next w:val="Normal"/>
    <w:uiPriority w:val="99"/>
    <w:rsid w:val="00F904B3"/>
    <w:pPr>
      <w:pageBreakBefore/>
    </w:pPr>
    <w:rPr>
      <w:sz w:val="28"/>
    </w:rPr>
  </w:style>
  <w:style w:type="paragraph" w:customStyle="1" w:styleId="RMTableBullet">
    <w:name w:val="RM_Table_Bullet"/>
    <w:basedOn w:val="Bulletwithtext4"/>
    <w:next w:val="Normal"/>
    <w:uiPriority w:val="99"/>
    <w:rsid w:val="00F904B3"/>
    <w:pPr>
      <w:tabs>
        <w:tab w:val="clear" w:pos="1440"/>
        <w:tab w:val="left" w:pos="567"/>
      </w:tabs>
      <w:ind w:left="568" w:hanging="284"/>
    </w:pPr>
  </w:style>
  <w:style w:type="paragraph" w:customStyle="1" w:styleId="TableRight">
    <w:name w:val="Table_Right"/>
    <w:basedOn w:val="Table"/>
    <w:uiPriority w:val="99"/>
    <w:rsid w:val="00F904B3"/>
    <w:pPr>
      <w:jc w:val="right"/>
    </w:pPr>
  </w:style>
  <w:style w:type="paragraph" w:customStyle="1" w:styleId="TableSmHeadingCenter">
    <w:name w:val="Table_Sm_Heading_Center"/>
    <w:basedOn w:val="TableSmHeading"/>
    <w:uiPriority w:val="99"/>
    <w:rsid w:val="00F904B3"/>
    <w:pPr>
      <w:jc w:val="center"/>
    </w:pPr>
  </w:style>
  <w:style w:type="paragraph" w:customStyle="1" w:styleId="TitlePageHeaderOOV">
    <w:name w:val="TitlePage_Header_OOV"/>
    <w:basedOn w:val="Normal"/>
    <w:uiPriority w:val="99"/>
    <w:rsid w:val="00F904B3"/>
    <w:pPr>
      <w:ind w:left="4060"/>
    </w:pPr>
    <w:rPr>
      <w:sz w:val="44"/>
    </w:rPr>
  </w:style>
  <w:style w:type="character" w:styleId="Hipervnculo">
    <w:name w:val="Hyperlink"/>
    <w:uiPriority w:val="99"/>
    <w:rsid w:val="00CD3985"/>
    <w:rPr>
      <w:rFonts w:cs="Times New Roman"/>
      <w:color w:val="0000FF"/>
      <w:u w:val="single"/>
    </w:rPr>
  </w:style>
  <w:style w:type="paragraph" w:customStyle="1" w:styleId="TitlePageHeader">
    <w:name w:val="TitlePage_Header"/>
    <w:basedOn w:val="Normal"/>
    <w:uiPriority w:val="99"/>
    <w:rsid w:val="00F904B3"/>
    <w:pPr>
      <w:spacing w:before="240" w:after="240"/>
      <w:ind w:left="3240"/>
    </w:pPr>
    <w:rPr>
      <w:b/>
      <w:sz w:val="32"/>
      <w:szCs w:val="32"/>
    </w:rPr>
  </w:style>
  <w:style w:type="paragraph" w:customStyle="1" w:styleId="HPGM">
    <w:name w:val="HPGM"/>
    <w:basedOn w:val="TableHeadingCenter"/>
    <w:uiPriority w:val="99"/>
    <w:rsid w:val="007E1C2B"/>
  </w:style>
  <w:style w:type="table" w:styleId="Tablaconcuadrcula">
    <w:name w:val="Table Grid"/>
    <w:basedOn w:val="Tablanormal"/>
    <w:uiPriority w:val="99"/>
    <w:rsid w:val="00F60F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HeadingStyleB1">
    <w:name w:val="Numbered Heading Style B.1"/>
    <w:basedOn w:val="Ttulo1"/>
    <w:next w:val="Normal"/>
    <w:uiPriority w:val="99"/>
    <w:rsid w:val="00F904B3"/>
    <w:pPr>
      <w:numPr>
        <w:numId w:val="2"/>
      </w:numPr>
    </w:pPr>
  </w:style>
  <w:style w:type="paragraph" w:customStyle="1" w:styleId="NumberedHeadingStyleB2">
    <w:name w:val="Numbered Heading Style B.2"/>
    <w:basedOn w:val="Ttulo2"/>
    <w:next w:val="Normal"/>
    <w:uiPriority w:val="99"/>
    <w:rsid w:val="00F904B3"/>
    <w:pPr>
      <w:numPr>
        <w:ilvl w:val="1"/>
        <w:numId w:val="2"/>
      </w:numPr>
    </w:pPr>
  </w:style>
  <w:style w:type="paragraph" w:customStyle="1" w:styleId="NumberedHeadingStyleB3">
    <w:name w:val="Numbered Heading Style B.3"/>
    <w:basedOn w:val="Ttulo3"/>
    <w:next w:val="Normal"/>
    <w:uiPriority w:val="99"/>
    <w:rsid w:val="00F904B3"/>
    <w:pPr>
      <w:numPr>
        <w:ilvl w:val="2"/>
        <w:numId w:val="2"/>
      </w:numPr>
    </w:pPr>
  </w:style>
  <w:style w:type="paragraph" w:customStyle="1" w:styleId="NumberedHeadingStyleA1">
    <w:name w:val="Numbered Heading Style A.1"/>
    <w:basedOn w:val="Ttulo1"/>
    <w:next w:val="Normal"/>
    <w:uiPriority w:val="99"/>
    <w:rsid w:val="00F904B3"/>
    <w:pPr>
      <w:numPr>
        <w:numId w:val="15"/>
      </w:numPr>
      <w:tabs>
        <w:tab w:val="left" w:pos="720"/>
      </w:tabs>
    </w:pPr>
  </w:style>
  <w:style w:type="paragraph" w:customStyle="1" w:styleId="NumberedHeadingStyleA2">
    <w:name w:val="Numbered Heading Style A.2"/>
    <w:basedOn w:val="Ttulo2"/>
    <w:next w:val="Normal"/>
    <w:uiPriority w:val="99"/>
    <w:rsid w:val="00F904B3"/>
    <w:pPr>
      <w:numPr>
        <w:ilvl w:val="1"/>
        <w:numId w:val="15"/>
      </w:numPr>
    </w:pPr>
  </w:style>
  <w:style w:type="paragraph" w:customStyle="1" w:styleId="NumberedHeadingStyleA3">
    <w:name w:val="Numbered Heading Style A.3"/>
    <w:basedOn w:val="Ttulo3"/>
    <w:next w:val="Normal"/>
    <w:uiPriority w:val="99"/>
    <w:rsid w:val="00F904B3"/>
    <w:pPr>
      <w:numPr>
        <w:ilvl w:val="2"/>
        <w:numId w:val="15"/>
      </w:numPr>
      <w:tabs>
        <w:tab w:val="left" w:pos="1080"/>
      </w:tabs>
    </w:pPr>
  </w:style>
  <w:style w:type="paragraph" w:customStyle="1" w:styleId="NumberedHeadingStyleA4">
    <w:name w:val="Numbered Heading Style A.4"/>
    <w:basedOn w:val="Ttulo4"/>
    <w:next w:val="Normal"/>
    <w:uiPriority w:val="99"/>
    <w:rsid w:val="00F904B3"/>
    <w:pPr>
      <w:numPr>
        <w:ilvl w:val="3"/>
        <w:numId w:val="15"/>
      </w:numPr>
      <w:tabs>
        <w:tab w:val="left" w:pos="1440"/>
        <w:tab w:val="left" w:pos="1800"/>
      </w:tabs>
    </w:pPr>
  </w:style>
  <w:style w:type="paragraph" w:customStyle="1" w:styleId="CommandorProgramCode">
    <w:name w:val="Command or Program Code"/>
    <w:basedOn w:val="Normal"/>
    <w:autoRedefine/>
    <w:uiPriority w:val="99"/>
    <w:rsid w:val="00F904B3"/>
    <w:pPr>
      <w:jc w:val="both"/>
    </w:pPr>
    <w:rPr>
      <w:rFonts w:ascii="Courier New" w:hAnsi="Courier New"/>
    </w:rPr>
  </w:style>
  <w:style w:type="paragraph" w:customStyle="1" w:styleId="Note">
    <w:name w:val="Note"/>
    <w:basedOn w:val="Normal"/>
    <w:autoRedefine/>
    <w:uiPriority w:val="99"/>
    <w:rsid w:val="00F904B3"/>
    <w:pPr>
      <w:pBdr>
        <w:top w:val="single" w:sz="4" w:space="1" w:color="auto"/>
        <w:bottom w:val="single" w:sz="4" w:space="1" w:color="auto"/>
      </w:pBdr>
      <w:jc w:val="both"/>
    </w:pPr>
    <w:rPr>
      <w:i/>
      <w:iCs/>
    </w:rPr>
  </w:style>
  <w:style w:type="paragraph" w:styleId="Listaconnmeros">
    <w:name w:val="List Number"/>
    <w:basedOn w:val="Normal"/>
    <w:uiPriority w:val="99"/>
    <w:rsid w:val="00F904B3"/>
    <w:pPr>
      <w:tabs>
        <w:tab w:val="num" w:pos="360"/>
      </w:tabs>
      <w:ind w:left="360" w:hanging="360"/>
    </w:pPr>
  </w:style>
  <w:style w:type="paragraph" w:customStyle="1" w:styleId="1numberheading">
    <w:name w:val="1numberheading_"/>
    <w:basedOn w:val="Normal"/>
    <w:uiPriority w:val="99"/>
    <w:rsid w:val="00827F67"/>
    <w:pPr>
      <w:numPr>
        <w:numId w:val="11"/>
      </w:numPr>
      <w:autoSpaceDE w:val="0"/>
      <w:autoSpaceDN w:val="0"/>
      <w:adjustRightInd w:val="0"/>
      <w:spacing w:before="240" w:after="160"/>
    </w:pPr>
    <w:rPr>
      <w:b/>
      <w:sz w:val="26"/>
      <w:szCs w:val="16"/>
      <w:lang w:bidi="he-IL"/>
    </w:rPr>
  </w:style>
  <w:style w:type="paragraph" w:customStyle="1" w:styleId="2numberheading">
    <w:name w:val="2numberheading_"/>
    <w:basedOn w:val="Ttulo2"/>
    <w:uiPriority w:val="99"/>
    <w:rsid w:val="00827F67"/>
    <w:pPr>
      <w:keepNext w:val="0"/>
      <w:numPr>
        <w:ilvl w:val="1"/>
        <w:numId w:val="11"/>
      </w:numPr>
      <w:tabs>
        <w:tab w:val="clear" w:pos="1656"/>
      </w:tabs>
      <w:spacing w:after="120"/>
      <w:ind w:left="540"/>
    </w:pPr>
    <w:rPr>
      <w:rFonts w:cs="Arial"/>
      <w:b w:val="0"/>
      <w:szCs w:val="24"/>
      <w:lang w:bidi="he-IL"/>
    </w:rPr>
  </w:style>
  <w:style w:type="paragraph" w:customStyle="1" w:styleId="3numberheading">
    <w:name w:val="3numberheading_"/>
    <w:autoRedefine/>
    <w:uiPriority w:val="99"/>
    <w:rsid w:val="00827F67"/>
    <w:pPr>
      <w:keepNext/>
      <w:numPr>
        <w:ilvl w:val="2"/>
        <w:numId w:val="11"/>
      </w:numPr>
      <w:spacing w:before="120" w:after="120"/>
    </w:pPr>
    <w:rPr>
      <w:rFonts w:ascii="Arial" w:hAnsi="Arial"/>
      <w:bCs/>
      <w:iCs/>
      <w:sz w:val="22"/>
      <w:szCs w:val="22"/>
      <w:lang w:val="en-US" w:eastAsia="en-US" w:bidi="he-IL"/>
    </w:rPr>
  </w:style>
  <w:style w:type="paragraph" w:customStyle="1" w:styleId="4numbullet">
    <w:name w:val="4numbullet"/>
    <w:autoRedefine/>
    <w:uiPriority w:val="99"/>
    <w:rsid w:val="00827F67"/>
    <w:pPr>
      <w:keepNext/>
      <w:numPr>
        <w:ilvl w:val="3"/>
        <w:numId w:val="11"/>
      </w:numPr>
      <w:tabs>
        <w:tab w:val="clear" w:pos="1080"/>
        <w:tab w:val="num" w:pos="1260"/>
      </w:tabs>
      <w:spacing w:before="120"/>
      <w:ind w:left="1260" w:hanging="360"/>
    </w:pPr>
    <w:rPr>
      <w:rFonts w:ascii="Arial" w:hAnsi="Arial"/>
      <w:bCs/>
      <w:iCs/>
      <w:lang w:val="en-US" w:eastAsia="en-US" w:bidi="he-IL"/>
    </w:rPr>
  </w:style>
  <w:style w:type="paragraph" w:customStyle="1" w:styleId="4ProcessOutline">
    <w:name w:val="4ProcessOutline"/>
    <w:autoRedefine/>
    <w:uiPriority w:val="99"/>
    <w:rsid w:val="00827F67"/>
    <w:pPr>
      <w:keepNext/>
      <w:numPr>
        <w:numId w:val="10"/>
      </w:numPr>
      <w:spacing w:before="120" w:after="120"/>
      <w:ind w:left="1440" w:hanging="360"/>
    </w:pPr>
    <w:rPr>
      <w:rFonts w:ascii="Arial" w:hAnsi="Arial"/>
      <w:lang w:val="en-US" w:eastAsia="en-US"/>
    </w:rPr>
  </w:style>
  <w:style w:type="paragraph" w:customStyle="1" w:styleId="BodyText">
    <w:name w:val="BodyText"/>
    <w:basedOn w:val="Normal"/>
    <w:uiPriority w:val="99"/>
    <w:rsid w:val="00827F67"/>
    <w:pPr>
      <w:keepNext/>
      <w:spacing w:before="120" w:after="120"/>
    </w:pPr>
    <w:rPr>
      <w:bCs/>
    </w:rPr>
  </w:style>
  <w:style w:type="paragraph" w:customStyle="1" w:styleId="TableBullet4">
    <w:name w:val="TableBullet4"/>
    <w:uiPriority w:val="99"/>
    <w:rsid w:val="00827F67"/>
    <w:pPr>
      <w:keepNext/>
      <w:numPr>
        <w:ilvl w:val="4"/>
        <w:numId w:val="11"/>
      </w:numPr>
      <w:tabs>
        <w:tab w:val="clear" w:pos="1440"/>
        <w:tab w:val="num" w:pos="907"/>
      </w:tabs>
      <w:spacing w:before="60" w:after="60"/>
      <w:ind w:left="907" w:hanging="360"/>
    </w:pPr>
    <w:rPr>
      <w:rFonts w:ascii="Arial" w:hAnsi="Arial"/>
      <w:iCs/>
      <w:lang w:val="en-US" w:eastAsia="en-US"/>
    </w:rPr>
  </w:style>
  <w:style w:type="paragraph" w:customStyle="1" w:styleId="TableBullet2Text">
    <w:name w:val="TableBullet2Text"/>
    <w:uiPriority w:val="99"/>
    <w:rsid w:val="00827F67"/>
    <w:pPr>
      <w:numPr>
        <w:numId w:val="12"/>
      </w:numPr>
      <w:tabs>
        <w:tab w:val="clear" w:pos="907"/>
      </w:tabs>
      <w:ind w:left="338" w:firstLine="0"/>
    </w:pPr>
    <w:rPr>
      <w:rFonts w:ascii="Arial" w:hAnsi="Arial"/>
      <w:szCs w:val="18"/>
      <w:lang w:val="en-US" w:eastAsia="en-US"/>
    </w:rPr>
  </w:style>
  <w:style w:type="paragraph" w:customStyle="1" w:styleId="InstructionText">
    <w:name w:val="Instruction Text"/>
    <w:basedOn w:val="Normal"/>
    <w:uiPriority w:val="99"/>
    <w:rsid w:val="00827F67"/>
    <w:pPr>
      <w:tabs>
        <w:tab w:val="left" w:pos="284"/>
        <w:tab w:val="left" w:pos="540"/>
        <w:tab w:val="left" w:pos="567"/>
        <w:tab w:val="left" w:pos="851"/>
      </w:tabs>
      <w:spacing w:before="120" w:after="120"/>
    </w:pPr>
    <w:rPr>
      <w:rFonts w:ascii="Verdana" w:hAnsi="Verdana"/>
      <w:bCs/>
      <w:i/>
      <w:color w:val="0000FF"/>
      <w:sz w:val="18"/>
      <w:szCs w:val="24"/>
      <w:lang w:val="en-AU"/>
    </w:rPr>
  </w:style>
  <w:style w:type="paragraph" w:customStyle="1" w:styleId="TableHeading0">
    <w:name w:val="TableHeading"/>
    <w:basedOn w:val="Normal"/>
    <w:uiPriority w:val="99"/>
    <w:rsid w:val="007D0356"/>
    <w:pPr>
      <w:spacing w:before="120" w:after="120"/>
      <w:ind w:left="86"/>
    </w:pPr>
    <w:rPr>
      <w:rFonts w:ascii="Verdana" w:hAnsi="Verdana"/>
      <w:b/>
      <w:bCs/>
      <w:vanish/>
      <w:sz w:val="16"/>
      <w:szCs w:val="16"/>
    </w:rPr>
  </w:style>
  <w:style w:type="paragraph" w:customStyle="1" w:styleId="TableText">
    <w:name w:val="TableText"/>
    <w:uiPriority w:val="99"/>
    <w:rsid w:val="007D0356"/>
    <w:pPr>
      <w:keepNext/>
      <w:spacing w:before="120" w:after="120"/>
    </w:pPr>
    <w:rPr>
      <w:rFonts w:ascii="Verdana" w:hAnsi="Verdana"/>
      <w:vanish/>
      <w:sz w:val="16"/>
      <w:lang w:val="pt-BR" w:eastAsia="en-US"/>
    </w:rPr>
  </w:style>
  <w:style w:type="paragraph" w:customStyle="1" w:styleId="5Heading">
    <w:name w:val="5Heading"/>
    <w:autoRedefine/>
    <w:uiPriority w:val="99"/>
    <w:rsid w:val="001E7756"/>
    <w:pPr>
      <w:keepNext/>
      <w:spacing w:before="240"/>
    </w:pPr>
    <w:rPr>
      <w:rFonts w:ascii="Arial Bold" w:hAnsi="Arial Bold"/>
      <w:b/>
      <w:iCs/>
      <w:szCs w:val="24"/>
      <w:lang w:val="en-US" w:eastAsia="en-US"/>
    </w:rPr>
  </w:style>
  <w:style w:type="paragraph" w:customStyle="1" w:styleId="1Bullet">
    <w:name w:val="1Bullet"/>
    <w:link w:val="1BulletChar"/>
    <w:uiPriority w:val="99"/>
    <w:rsid w:val="008549B0"/>
    <w:pPr>
      <w:keepNext/>
      <w:numPr>
        <w:numId w:val="13"/>
      </w:numPr>
      <w:tabs>
        <w:tab w:val="clear" w:pos="720"/>
      </w:tabs>
      <w:adjustRightInd w:val="0"/>
      <w:snapToGrid w:val="0"/>
      <w:spacing w:before="120"/>
      <w:ind w:left="180" w:hanging="180"/>
    </w:pPr>
    <w:rPr>
      <w:rFonts w:ascii="Arial" w:hAnsi="Arial"/>
      <w:lang w:val="en-GB" w:eastAsia="zh-CN"/>
    </w:rPr>
  </w:style>
  <w:style w:type="character" w:customStyle="1" w:styleId="TextToEditOrLeave">
    <w:name w:val="TextToEditOrLeave"/>
    <w:uiPriority w:val="99"/>
    <w:rsid w:val="009F6CAD"/>
    <w:rPr>
      <w:i/>
      <w:color w:val="FF0000"/>
    </w:rPr>
  </w:style>
  <w:style w:type="paragraph" w:customStyle="1" w:styleId="2BulletText">
    <w:name w:val="2BulletText"/>
    <w:basedOn w:val="Normal"/>
    <w:autoRedefine/>
    <w:uiPriority w:val="99"/>
    <w:rsid w:val="009C36CE"/>
    <w:pPr>
      <w:autoSpaceDE w:val="0"/>
      <w:autoSpaceDN w:val="0"/>
      <w:adjustRightInd w:val="0"/>
      <w:spacing w:before="120" w:after="120"/>
      <w:ind w:left="360"/>
    </w:pPr>
  </w:style>
  <w:style w:type="paragraph" w:customStyle="1" w:styleId="HyperlinkInvisible1">
    <w:name w:val="Hyperlink Invisible1"/>
    <w:autoRedefine/>
    <w:uiPriority w:val="99"/>
    <w:rsid w:val="009C36CE"/>
    <w:rPr>
      <w:rFonts w:ascii="Arial" w:hAnsi="Arial"/>
      <w:sz w:val="12"/>
      <w:lang w:val="en-US" w:eastAsia="en-US"/>
    </w:rPr>
  </w:style>
  <w:style w:type="paragraph" w:customStyle="1" w:styleId="1BulletText">
    <w:name w:val="1BulletText"/>
    <w:basedOn w:val="1Bullet"/>
    <w:uiPriority w:val="99"/>
    <w:rsid w:val="000627F7"/>
    <w:pPr>
      <w:numPr>
        <w:numId w:val="0"/>
      </w:numPr>
      <w:ind w:left="187"/>
    </w:pPr>
    <w:rPr>
      <w:rFonts w:cs="Arial"/>
    </w:rPr>
  </w:style>
  <w:style w:type="paragraph" w:customStyle="1" w:styleId="BodyTextEmphasized">
    <w:name w:val="BodyTextEmphasized"/>
    <w:basedOn w:val="BodyText"/>
    <w:link w:val="BodyTextEmphasizedChar"/>
    <w:autoRedefine/>
    <w:uiPriority w:val="99"/>
    <w:rsid w:val="000627F7"/>
    <w:rPr>
      <w:rFonts w:ascii="Arial Bold" w:hAnsi="Arial Bold"/>
      <w:b/>
    </w:rPr>
  </w:style>
  <w:style w:type="character" w:customStyle="1" w:styleId="BodyTextEmphasizedChar">
    <w:name w:val="BodyTextEmphasized Char"/>
    <w:link w:val="BodyTextEmphasized"/>
    <w:uiPriority w:val="99"/>
    <w:locked/>
    <w:rsid w:val="000627F7"/>
    <w:rPr>
      <w:rFonts w:ascii="Arial Bold" w:hAnsi="Arial Bold"/>
      <w:b/>
      <w:lang w:val="en-US" w:eastAsia="en-US"/>
    </w:rPr>
  </w:style>
  <w:style w:type="character" w:styleId="CdigoHTML">
    <w:name w:val="HTML Code"/>
    <w:uiPriority w:val="99"/>
    <w:rsid w:val="000627F7"/>
    <w:rPr>
      <w:rFonts w:ascii="Courier New" w:hAnsi="Courier New" w:cs="Times New Roman"/>
      <w:sz w:val="20"/>
    </w:rPr>
  </w:style>
  <w:style w:type="paragraph" w:styleId="Textodeglobo">
    <w:name w:val="Balloon Text"/>
    <w:basedOn w:val="Normal"/>
    <w:link w:val="TextodegloboCar"/>
    <w:uiPriority w:val="99"/>
    <w:semiHidden/>
    <w:rsid w:val="006975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841BB"/>
    <w:rPr>
      <w:sz w:val="0"/>
      <w:szCs w:val="0"/>
      <w:lang w:val="en-US" w:eastAsia="en-US"/>
    </w:rPr>
  </w:style>
  <w:style w:type="paragraph" w:customStyle="1" w:styleId="TableOfContentsHeader">
    <w:name w:val="Table Of Contents Header"/>
    <w:basedOn w:val="TOCHeading"/>
    <w:link w:val="TableOfContentsHeaderChar"/>
    <w:uiPriority w:val="99"/>
    <w:rsid w:val="00DD5A6A"/>
    <w:rPr>
      <w:rFonts w:ascii="Verdana" w:hAnsi="Verdana"/>
      <w:color w:val="00344D"/>
      <w:sz w:val="32"/>
    </w:rPr>
  </w:style>
  <w:style w:type="paragraph" w:customStyle="1" w:styleId="TableTextCentered">
    <w:name w:val="TableTextCentered"/>
    <w:autoRedefine/>
    <w:uiPriority w:val="99"/>
    <w:rsid w:val="00174146"/>
    <w:pPr>
      <w:spacing w:before="120" w:after="120"/>
      <w:jc w:val="center"/>
    </w:pPr>
    <w:rPr>
      <w:rFonts w:ascii="Arial" w:hAnsi="Arial"/>
      <w:lang w:val="en-US" w:eastAsia="en-US"/>
    </w:rPr>
  </w:style>
  <w:style w:type="paragraph" w:customStyle="1" w:styleId="NumberedHeadingStyleA5">
    <w:name w:val="Numbered Heading Style A.5"/>
    <w:basedOn w:val="Ttulo5"/>
    <w:next w:val="Normal"/>
    <w:uiPriority w:val="99"/>
    <w:rsid w:val="00F904B3"/>
    <w:pPr>
      <w:keepNext/>
      <w:numPr>
        <w:ilvl w:val="4"/>
        <w:numId w:val="15"/>
      </w:numPr>
    </w:pPr>
    <w:rPr>
      <w:szCs w:val="12"/>
    </w:rPr>
  </w:style>
  <w:style w:type="paragraph" w:customStyle="1" w:styleId="NumberedHeadingStyleA6">
    <w:name w:val="Numbered Heading Style A.6"/>
    <w:basedOn w:val="Ttulo6"/>
    <w:next w:val="Normal"/>
    <w:uiPriority w:val="99"/>
    <w:rsid w:val="00F904B3"/>
    <w:pPr>
      <w:keepNext/>
      <w:numPr>
        <w:ilvl w:val="5"/>
        <w:numId w:val="15"/>
      </w:numPr>
    </w:pPr>
    <w:rPr>
      <w:szCs w:val="12"/>
    </w:rPr>
  </w:style>
  <w:style w:type="paragraph" w:customStyle="1" w:styleId="NumberedHeadingStyleA7">
    <w:name w:val="Numbered Heading Style A.7"/>
    <w:basedOn w:val="Ttulo7"/>
    <w:next w:val="Normal"/>
    <w:uiPriority w:val="99"/>
    <w:rsid w:val="00F904B3"/>
    <w:pPr>
      <w:keepNext/>
      <w:numPr>
        <w:ilvl w:val="6"/>
        <w:numId w:val="15"/>
      </w:numPr>
    </w:pPr>
    <w:rPr>
      <w:szCs w:val="12"/>
    </w:rPr>
  </w:style>
  <w:style w:type="paragraph" w:customStyle="1" w:styleId="NumberedHeadingStyleA8">
    <w:name w:val="Numbered Heading Style A.8"/>
    <w:basedOn w:val="Ttulo8"/>
    <w:next w:val="Normal"/>
    <w:uiPriority w:val="99"/>
    <w:rsid w:val="00F904B3"/>
    <w:pPr>
      <w:keepNext/>
      <w:numPr>
        <w:ilvl w:val="7"/>
        <w:numId w:val="15"/>
      </w:numPr>
    </w:pPr>
    <w:rPr>
      <w:szCs w:val="12"/>
    </w:rPr>
  </w:style>
  <w:style w:type="paragraph" w:customStyle="1" w:styleId="NumberedHeadingStyleA9">
    <w:name w:val="Numbered Heading Style A.9"/>
    <w:basedOn w:val="Ttulo9"/>
    <w:next w:val="Normal"/>
    <w:uiPriority w:val="99"/>
    <w:rsid w:val="00F904B3"/>
    <w:pPr>
      <w:keepNext/>
      <w:numPr>
        <w:ilvl w:val="8"/>
        <w:numId w:val="15"/>
      </w:numPr>
    </w:pPr>
    <w:rPr>
      <w:szCs w:val="12"/>
    </w:rPr>
  </w:style>
  <w:style w:type="paragraph" w:customStyle="1" w:styleId="Style2">
    <w:name w:val="Style2"/>
    <w:basedOn w:val="Table"/>
    <w:uiPriority w:val="99"/>
    <w:rsid w:val="00F04F0C"/>
    <w:rPr>
      <w:rFonts w:ascii="Futura Bk" w:eastAsia="PMingLiU" w:hAnsi="Futura Bk"/>
    </w:rPr>
  </w:style>
  <w:style w:type="paragraph" w:customStyle="1" w:styleId="HeaderText">
    <w:name w:val="Header Text"/>
    <w:autoRedefine/>
    <w:uiPriority w:val="99"/>
    <w:rsid w:val="005D34DA"/>
    <w:pPr>
      <w:tabs>
        <w:tab w:val="center" w:pos="4153"/>
        <w:tab w:val="right" w:pos="8306"/>
      </w:tabs>
      <w:jc w:val="center"/>
    </w:pPr>
    <w:rPr>
      <w:rFonts w:ascii="Verdana" w:hAnsi="Verdana"/>
      <w:b/>
      <w:sz w:val="18"/>
      <w:lang w:eastAsia="en-US"/>
    </w:rPr>
  </w:style>
  <w:style w:type="paragraph" w:customStyle="1" w:styleId="HeaderRightAdj">
    <w:name w:val="Header_Right_Adj"/>
    <w:basedOn w:val="HeaderText"/>
    <w:uiPriority w:val="99"/>
    <w:rsid w:val="009707BF"/>
    <w:pPr>
      <w:jc w:val="right"/>
    </w:pPr>
    <w:rPr>
      <w:noProof/>
      <w:sz w:val="16"/>
    </w:rPr>
  </w:style>
  <w:style w:type="paragraph" w:styleId="Listaconvietas3">
    <w:name w:val="List Bullet 3"/>
    <w:basedOn w:val="Normal"/>
    <w:uiPriority w:val="99"/>
    <w:rsid w:val="009707BF"/>
    <w:pPr>
      <w:tabs>
        <w:tab w:val="num" w:pos="1080"/>
      </w:tabs>
      <w:ind w:left="1080" w:hanging="360"/>
    </w:pPr>
    <w:rPr>
      <w:rFonts w:ascii="Times New Roman" w:hAnsi="Times New Roman"/>
    </w:rPr>
  </w:style>
  <w:style w:type="paragraph" w:styleId="Listaconvietas5">
    <w:name w:val="List Bullet 5"/>
    <w:basedOn w:val="Normal"/>
    <w:uiPriority w:val="99"/>
    <w:rsid w:val="009707BF"/>
    <w:pPr>
      <w:numPr>
        <w:numId w:val="14"/>
      </w:numPr>
      <w:tabs>
        <w:tab w:val="clear" w:pos="360"/>
        <w:tab w:val="num" w:pos="1800"/>
      </w:tabs>
      <w:ind w:left="1800"/>
    </w:pPr>
    <w:rPr>
      <w:rFonts w:ascii="Times New Roman" w:hAnsi="Times New Roman"/>
    </w:rPr>
  </w:style>
  <w:style w:type="paragraph" w:customStyle="1" w:styleId="FooterPrivacy">
    <w:name w:val="Footer Privacy"/>
    <w:basedOn w:val="Normal"/>
    <w:next w:val="Normal"/>
    <w:autoRedefine/>
    <w:uiPriority w:val="99"/>
    <w:rsid w:val="007D0356"/>
    <w:pPr>
      <w:jc w:val="center"/>
    </w:pPr>
    <w:rPr>
      <w:rFonts w:ascii="Verdana" w:hAnsi="Verdana"/>
      <w:b/>
      <w:i/>
      <w:sz w:val="14"/>
      <w:szCs w:val="16"/>
    </w:rPr>
  </w:style>
  <w:style w:type="paragraph" w:customStyle="1" w:styleId="FooterTextLeft">
    <w:name w:val="Footer Text Left"/>
    <w:basedOn w:val="Normal"/>
    <w:autoRedefine/>
    <w:uiPriority w:val="99"/>
    <w:rsid w:val="007D0356"/>
    <w:rPr>
      <w:rFonts w:ascii="Verdana" w:hAnsi="Verdana"/>
      <w:noProof/>
      <w:sz w:val="14"/>
      <w:szCs w:val="16"/>
    </w:rPr>
  </w:style>
  <w:style w:type="paragraph" w:customStyle="1" w:styleId="FooterTextRight">
    <w:name w:val="Footer Text Right"/>
    <w:basedOn w:val="Normal"/>
    <w:next w:val="Normal"/>
    <w:autoRedefine/>
    <w:uiPriority w:val="99"/>
    <w:rsid w:val="007D0356"/>
    <w:pPr>
      <w:jc w:val="right"/>
    </w:pPr>
    <w:rPr>
      <w:rFonts w:ascii="Verdana" w:hAnsi="Verdana"/>
      <w:noProof/>
      <w:sz w:val="14"/>
      <w:szCs w:val="16"/>
    </w:rPr>
  </w:style>
  <w:style w:type="paragraph" w:customStyle="1" w:styleId="RevisionHeading">
    <w:name w:val="Revision Heading"/>
    <w:basedOn w:val="Normal"/>
    <w:next w:val="Normal"/>
    <w:uiPriority w:val="99"/>
    <w:rsid w:val="00584C66"/>
    <w:pPr>
      <w:spacing w:after="160"/>
    </w:pPr>
    <w:rPr>
      <w:rFonts w:ascii="Verdana" w:hAnsi="Verdana"/>
      <w:b/>
      <w:color w:val="00344D"/>
      <w:sz w:val="24"/>
      <w:szCs w:val="32"/>
    </w:rPr>
  </w:style>
  <w:style w:type="paragraph" w:customStyle="1" w:styleId="Body1">
    <w:name w:val="Body 1"/>
    <w:uiPriority w:val="99"/>
    <w:rsid w:val="00584C66"/>
    <w:pPr>
      <w:spacing w:before="100" w:after="100" w:line="280" w:lineRule="exact"/>
    </w:pPr>
    <w:rPr>
      <w:rFonts w:ascii="Verdana" w:hAnsi="Verdana"/>
      <w:sz w:val="18"/>
      <w:lang w:val="en-US" w:eastAsia="en-US"/>
    </w:rPr>
  </w:style>
  <w:style w:type="character" w:styleId="Textoennegrita">
    <w:name w:val="Strong"/>
    <w:uiPriority w:val="22"/>
    <w:qFormat/>
    <w:rsid w:val="007D0356"/>
    <w:rPr>
      <w:rFonts w:ascii="Verdana" w:hAnsi="Verdana" w:cs="Times New Roman"/>
      <w:b/>
      <w:sz w:val="18"/>
    </w:rPr>
  </w:style>
  <w:style w:type="paragraph" w:customStyle="1" w:styleId="CoverTitle">
    <w:name w:val="Cover Title"/>
    <w:basedOn w:val="Style2"/>
    <w:uiPriority w:val="99"/>
    <w:rsid w:val="007D0356"/>
    <w:pPr>
      <w:jc w:val="right"/>
    </w:pPr>
    <w:rPr>
      <w:rFonts w:ascii="Verdana" w:hAnsi="Verdana"/>
      <w:b/>
      <w:bCs/>
      <w:sz w:val="36"/>
    </w:rPr>
  </w:style>
  <w:style w:type="paragraph" w:customStyle="1" w:styleId="FooterText">
    <w:name w:val="Footer Text"/>
    <w:autoRedefine/>
    <w:uiPriority w:val="99"/>
    <w:rsid w:val="007D0356"/>
    <w:pPr>
      <w:jc w:val="center"/>
    </w:pPr>
    <w:rPr>
      <w:rFonts w:ascii="Verdana" w:hAnsi="Verdana"/>
      <w:sz w:val="14"/>
      <w:szCs w:val="16"/>
      <w:lang w:val="en-US" w:eastAsia="en-US"/>
    </w:rPr>
  </w:style>
  <w:style w:type="paragraph" w:customStyle="1" w:styleId="Subhead1">
    <w:name w:val="Subhead 1"/>
    <w:basedOn w:val="Numberedlist21"/>
    <w:link w:val="Subhead1Char"/>
    <w:uiPriority w:val="99"/>
    <w:rsid w:val="00DD5A6A"/>
    <w:rPr>
      <w:rFonts w:ascii="Verdana" w:hAnsi="Verdana"/>
      <w:color w:val="00344D"/>
      <w:sz w:val="24"/>
      <w:szCs w:val="24"/>
    </w:rPr>
  </w:style>
  <w:style w:type="character" w:customStyle="1" w:styleId="TOCHeadingChar">
    <w:name w:val="TOC_Heading Char"/>
    <w:link w:val="TOCHeading"/>
    <w:uiPriority w:val="99"/>
    <w:locked/>
    <w:rsid w:val="00DD5A6A"/>
    <w:rPr>
      <w:rFonts w:ascii="Arial" w:hAnsi="Arial"/>
      <w:b/>
      <w:sz w:val="24"/>
      <w:lang w:eastAsia="en-US"/>
    </w:rPr>
  </w:style>
  <w:style w:type="character" w:customStyle="1" w:styleId="TableOfContentsHeaderChar">
    <w:name w:val="Table Of Contents Header Char"/>
    <w:link w:val="TableOfContentsHeader"/>
    <w:uiPriority w:val="99"/>
    <w:locked/>
    <w:rsid w:val="00DD5A6A"/>
    <w:rPr>
      <w:rFonts w:ascii="Verdana" w:hAnsi="Verdana"/>
      <w:b/>
      <w:color w:val="00344D"/>
      <w:sz w:val="32"/>
      <w:lang w:eastAsia="en-US"/>
    </w:rPr>
  </w:style>
  <w:style w:type="paragraph" w:customStyle="1" w:styleId="Subhead2">
    <w:name w:val="Subhead 2"/>
    <w:basedOn w:val="Numberedlist22"/>
    <w:link w:val="Subhead2Char"/>
    <w:uiPriority w:val="99"/>
    <w:rsid w:val="00DD5A6A"/>
    <w:pPr>
      <w:ind w:hanging="720"/>
    </w:pPr>
    <w:rPr>
      <w:rFonts w:ascii="Verdana" w:hAnsi="Verdana"/>
      <w:color w:val="00354D"/>
    </w:rPr>
  </w:style>
  <w:style w:type="character" w:customStyle="1" w:styleId="Numberedlist21Char">
    <w:name w:val="Numbered list 2.1 Char"/>
    <w:link w:val="Numberedlist21"/>
    <w:uiPriority w:val="99"/>
    <w:locked/>
    <w:rsid w:val="00DD5A6A"/>
    <w:rPr>
      <w:rFonts w:ascii="Arial" w:hAnsi="Arial"/>
      <w:b/>
      <w:kern w:val="28"/>
      <w:sz w:val="28"/>
      <w:lang w:eastAsia="en-US"/>
    </w:rPr>
  </w:style>
  <w:style w:type="character" w:customStyle="1" w:styleId="Subhead1Char">
    <w:name w:val="Subhead 1 Char"/>
    <w:link w:val="Subhead1"/>
    <w:uiPriority w:val="99"/>
    <w:locked/>
    <w:rsid w:val="00DD5A6A"/>
    <w:rPr>
      <w:rFonts w:ascii="Verdana" w:hAnsi="Verdana"/>
      <w:b/>
      <w:color w:val="00344D"/>
      <w:kern w:val="28"/>
      <w:sz w:val="24"/>
      <w:szCs w:val="24"/>
      <w:lang w:eastAsia="en-US"/>
    </w:rPr>
  </w:style>
  <w:style w:type="paragraph" w:customStyle="1" w:styleId="Emphasis">
    <w:name w:val="Emphasis."/>
    <w:basedOn w:val="Normal"/>
    <w:link w:val="EmphasisChar"/>
    <w:uiPriority w:val="99"/>
    <w:rsid w:val="00DD5A6A"/>
    <w:pPr>
      <w:spacing w:line="360" w:lineRule="auto"/>
    </w:pPr>
    <w:rPr>
      <w:rFonts w:ascii="Verdana" w:hAnsi="Verdana"/>
      <w:color w:val="0000FF"/>
      <w:sz w:val="18"/>
      <w:szCs w:val="18"/>
      <w:lang w:val="es-ES"/>
    </w:rPr>
  </w:style>
  <w:style w:type="character" w:customStyle="1" w:styleId="Numberedlist22Char">
    <w:name w:val="Numbered list 2.2 Char"/>
    <w:link w:val="Numberedlist22"/>
    <w:uiPriority w:val="99"/>
    <w:locked/>
    <w:rsid w:val="00DD5A6A"/>
    <w:rPr>
      <w:rFonts w:ascii="Arial" w:hAnsi="Arial"/>
      <w:b/>
      <w:sz w:val="24"/>
      <w:lang w:eastAsia="en-US"/>
    </w:rPr>
  </w:style>
  <w:style w:type="character" w:customStyle="1" w:styleId="Subhead2Char">
    <w:name w:val="Subhead 2 Char"/>
    <w:link w:val="Subhead2"/>
    <w:uiPriority w:val="99"/>
    <w:locked/>
    <w:rsid w:val="00DD5A6A"/>
    <w:rPr>
      <w:rFonts w:ascii="Verdana" w:hAnsi="Verdana"/>
      <w:b/>
      <w:color w:val="00354D"/>
      <w:sz w:val="24"/>
      <w:lang w:eastAsia="en-US"/>
    </w:rPr>
  </w:style>
  <w:style w:type="paragraph" w:customStyle="1" w:styleId="BulletedList1">
    <w:name w:val="Bulleted List 1"/>
    <w:basedOn w:val="1Bullet"/>
    <w:link w:val="BulletedList1Char"/>
    <w:uiPriority w:val="99"/>
    <w:rsid w:val="004D63B3"/>
    <w:rPr>
      <w:rFonts w:ascii="Verdana" w:hAnsi="Verdana"/>
      <w:sz w:val="18"/>
      <w:szCs w:val="18"/>
      <w:lang w:eastAsia="en-US"/>
    </w:rPr>
  </w:style>
  <w:style w:type="character" w:customStyle="1" w:styleId="EmphasisChar">
    <w:name w:val="Emphasis. Char"/>
    <w:link w:val="Emphasis"/>
    <w:uiPriority w:val="99"/>
    <w:locked/>
    <w:rsid w:val="00DD5A6A"/>
    <w:rPr>
      <w:rFonts w:ascii="Verdana" w:hAnsi="Verdana"/>
      <w:color w:val="0000FF"/>
      <w:sz w:val="18"/>
      <w:lang w:eastAsia="en-US"/>
    </w:rPr>
  </w:style>
  <w:style w:type="character" w:customStyle="1" w:styleId="google-src-text">
    <w:name w:val="google-src-text"/>
    <w:uiPriority w:val="99"/>
    <w:rsid w:val="00F82CB0"/>
  </w:style>
  <w:style w:type="character" w:customStyle="1" w:styleId="1BulletChar">
    <w:name w:val="1Bullet Char"/>
    <w:link w:val="1Bullet"/>
    <w:uiPriority w:val="99"/>
    <w:locked/>
    <w:rsid w:val="004D63B3"/>
    <w:rPr>
      <w:rFonts w:ascii="Arial" w:hAnsi="Arial"/>
      <w:lang w:val="en-GB" w:eastAsia="zh-CN"/>
    </w:rPr>
  </w:style>
  <w:style w:type="character" w:customStyle="1" w:styleId="BulletedList1Char">
    <w:name w:val="Bulleted List 1 Char"/>
    <w:link w:val="BulletedList1"/>
    <w:uiPriority w:val="99"/>
    <w:locked/>
    <w:rsid w:val="004D63B3"/>
    <w:rPr>
      <w:rFonts w:ascii="Verdana" w:hAnsi="Verdana"/>
      <w:sz w:val="18"/>
      <w:szCs w:val="18"/>
      <w:lang w:val="en-GB" w:eastAsia="en-US"/>
    </w:rPr>
  </w:style>
  <w:style w:type="paragraph" w:styleId="NormalWeb">
    <w:name w:val="Normal (Web)"/>
    <w:basedOn w:val="Normal"/>
    <w:uiPriority w:val="99"/>
    <w:rsid w:val="0021446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Sinespaciado">
    <w:name w:val="No Spacing"/>
    <w:uiPriority w:val="99"/>
    <w:qFormat/>
    <w:rsid w:val="00CF510D"/>
    <w:rPr>
      <w:rFonts w:ascii="Calibri" w:hAnsi="Calibri"/>
      <w:sz w:val="22"/>
      <w:szCs w:val="22"/>
      <w:lang w:val="en-US" w:eastAsia="en-US"/>
    </w:rPr>
  </w:style>
  <w:style w:type="paragraph" w:customStyle="1" w:styleId="Style1">
    <w:name w:val="Style1"/>
    <w:basedOn w:val="Numberedlist23"/>
    <w:link w:val="Style1Char"/>
    <w:uiPriority w:val="99"/>
    <w:rsid w:val="00F93132"/>
    <w:pPr>
      <w:tabs>
        <w:tab w:val="num" w:pos="1440"/>
      </w:tabs>
      <w:ind w:hanging="360"/>
    </w:pPr>
    <w:rPr>
      <w:rFonts w:ascii="Verdana" w:hAnsi="Verdana"/>
      <w:color w:val="17365D"/>
      <w:sz w:val="20"/>
      <w:lang w:val="es-ES"/>
    </w:rPr>
  </w:style>
  <w:style w:type="paragraph" w:customStyle="1" w:styleId="Style3">
    <w:name w:val="Style3"/>
    <w:basedOn w:val="Numberedlist23"/>
    <w:link w:val="Style3Char"/>
    <w:uiPriority w:val="99"/>
    <w:rsid w:val="003E5F02"/>
    <w:pPr>
      <w:tabs>
        <w:tab w:val="num" w:pos="1440"/>
      </w:tabs>
      <w:ind w:hanging="360"/>
    </w:pPr>
    <w:rPr>
      <w:rFonts w:ascii="Verdana" w:hAnsi="Verdana"/>
      <w:color w:val="17365D"/>
      <w:sz w:val="20"/>
    </w:rPr>
  </w:style>
  <w:style w:type="character" w:customStyle="1" w:styleId="Numberedlist23Char">
    <w:name w:val="Numbered list 2.3 Char"/>
    <w:link w:val="Numberedlist23"/>
    <w:uiPriority w:val="99"/>
    <w:locked/>
    <w:rsid w:val="00F93132"/>
    <w:rPr>
      <w:rFonts w:ascii="Arial" w:hAnsi="Arial"/>
      <w:b/>
      <w:sz w:val="22"/>
      <w:lang w:val="en-US" w:eastAsia="en-US"/>
    </w:rPr>
  </w:style>
  <w:style w:type="character" w:customStyle="1" w:styleId="Style1Char">
    <w:name w:val="Style1 Char"/>
    <w:link w:val="Style1"/>
    <w:uiPriority w:val="99"/>
    <w:locked/>
    <w:rsid w:val="00F93132"/>
    <w:rPr>
      <w:rFonts w:ascii="Verdana" w:hAnsi="Verdana"/>
      <w:b/>
      <w:color w:val="17365D"/>
      <w:lang w:eastAsia="en-US"/>
    </w:rPr>
  </w:style>
  <w:style w:type="character" w:customStyle="1" w:styleId="Style3Char">
    <w:name w:val="Style3 Char"/>
    <w:link w:val="Style3"/>
    <w:uiPriority w:val="99"/>
    <w:locked/>
    <w:rsid w:val="003E5F02"/>
    <w:rPr>
      <w:rFonts w:ascii="Verdana" w:hAnsi="Verdana"/>
      <w:b/>
      <w:color w:val="17365D"/>
      <w:lang w:val="en-US" w:eastAsia="en-US"/>
    </w:rPr>
  </w:style>
  <w:style w:type="paragraph" w:styleId="Prrafodelista">
    <w:name w:val="List Paragraph"/>
    <w:basedOn w:val="Normal"/>
    <w:uiPriority w:val="34"/>
    <w:qFormat/>
    <w:rsid w:val="005D4E48"/>
    <w:pPr>
      <w:ind w:left="720"/>
      <w:contextualSpacing/>
    </w:pPr>
  </w:style>
  <w:style w:type="paragraph" w:customStyle="1" w:styleId="Apartado">
    <w:name w:val="Apartado"/>
    <w:basedOn w:val="Normal"/>
    <w:uiPriority w:val="99"/>
    <w:rsid w:val="0086705F"/>
    <w:pPr>
      <w:numPr>
        <w:numId w:val="16"/>
      </w:numPr>
    </w:pPr>
    <w:rPr>
      <w:rFonts w:ascii="Comic Sans MS" w:hAnsi="Comic Sans MS"/>
      <w:lang w:val="es-ES" w:eastAsia="es-ES"/>
    </w:rPr>
  </w:style>
  <w:style w:type="numbering" w:styleId="111111">
    <w:name w:val="Outline List 2"/>
    <w:basedOn w:val="Sinlista"/>
    <w:uiPriority w:val="99"/>
    <w:semiHidden/>
    <w:unhideWhenUsed/>
    <w:rsid w:val="009841BB"/>
    <w:pPr>
      <w:numPr>
        <w:numId w:val="8"/>
      </w:numPr>
    </w:pPr>
  </w:style>
  <w:style w:type="paragraph" w:customStyle="1" w:styleId="Default">
    <w:name w:val="Default"/>
    <w:rsid w:val="00D26230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customStyle="1" w:styleId="plsql-keyword">
    <w:name w:val="plsql-keyword"/>
    <w:rsid w:val="00FC300D"/>
  </w:style>
  <w:style w:type="character" w:customStyle="1" w:styleId="plsql-word">
    <w:name w:val="plsql-word"/>
    <w:rsid w:val="00FC300D"/>
  </w:style>
  <w:style w:type="character" w:customStyle="1" w:styleId="plsql-punctuation">
    <w:name w:val="plsql-punctuation"/>
    <w:rsid w:val="00FC300D"/>
  </w:style>
  <w:style w:type="character" w:customStyle="1" w:styleId="plsql-operator">
    <w:name w:val="plsql-operator"/>
    <w:rsid w:val="00FC300D"/>
  </w:style>
  <w:style w:type="character" w:customStyle="1" w:styleId="plsql-type">
    <w:name w:val="plsql-type"/>
    <w:rsid w:val="00FC300D"/>
  </w:style>
  <w:style w:type="character" w:customStyle="1" w:styleId="whitespace">
    <w:name w:val="whitespace"/>
    <w:rsid w:val="00FC300D"/>
  </w:style>
  <w:style w:type="character" w:customStyle="1" w:styleId="plsql-separator">
    <w:name w:val="plsql-separator"/>
    <w:rsid w:val="00FC300D"/>
  </w:style>
  <w:style w:type="character" w:customStyle="1" w:styleId="plsql-number">
    <w:name w:val="plsql-number"/>
    <w:rsid w:val="00FC300D"/>
  </w:style>
  <w:style w:type="character" w:customStyle="1" w:styleId="plsql-function">
    <w:name w:val="plsql-function"/>
    <w:rsid w:val="00FC300D"/>
  </w:style>
  <w:style w:type="character" w:customStyle="1" w:styleId="plsql-literal">
    <w:name w:val="plsql-literal"/>
    <w:rsid w:val="00FC300D"/>
  </w:style>
  <w:style w:type="character" w:styleId="Mencinsinresolver">
    <w:name w:val="Unresolved Mention"/>
    <w:uiPriority w:val="99"/>
    <w:semiHidden/>
    <w:unhideWhenUsed/>
    <w:rsid w:val="00B45F69"/>
    <w:rPr>
      <w:color w:val="605E5C"/>
      <w:shd w:val="clear" w:color="auto" w:fill="E1DFDD"/>
    </w:rPr>
  </w:style>
  <w:style w:type="paragraph" w:customStyle="1" w:styleId="license">
    <w:name w:val="license"/>
    <w:basedOn w:val="Normal"/>
    <w:rsid w:val="00CC6DF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Hipervnculovisitado">
    <w:name w:val="FollowedHyperlink"/>
    <w:uiPriority w:val="99"/>
    <w:semiHidden/>
    <w:unhideWhenUsed/>
    <w:rsid w:val="00D00E1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3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3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3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535">
          <w:marLeft w:val="1829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47">
          <w:marLeft w:val="1829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49">
          <w:marLeft w:val="1829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60">
          <w:marLeft w:val="1829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63">
          <w:marLeft w:val="1829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3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524">
          <w:marLeft w:val="2405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28">
          <w:marLeft w:val="2405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34">
          <w:marLeft w:val="2405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36">
          <w:marLeft w:val="2405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41">
          <w:marLeft w:val="2405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45">
          <w:marLeft w:val="2405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50">
          <w:marLeft w:val="2405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53">
          <w:marLeft w:val="2405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56">
          <w:marLeft w:val="2405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57">
          <w:marLeft w:val="2405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58">
          <w:marLeft w:val="2405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61">
          <w:marLeft w:val="2405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565">
          <w:marLeft w:val="2405"/>
          <w:marRight w:val="0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33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42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raoviedo.koobin.com/index.php?action=PU_evento&amp;amp;Ev_id=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operaoviedo.koobin.com/butterfly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ernrenn\Application%20Data\Microsoft\Templates\HPG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9B701-5A35-4F72-9D78-0FA11C7BB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HPGM</Template>
  <TotalTime>30771</TotalTime>
  <Pages>1</Pages>
  <Words>1576</Words>
  <Characters>8669</Characters>
  <Application>Microsoft Office Word</Application>
  <DocSecurity>0</DocSecurity>
  <Lines>72</Lines>
  <Paragraphs>20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Unit Test Plan</vt:lpstr>
      <vt:lpstr>Unit Test Plan</vt:lpstr>
      <vt:lpstr>Unit Test Plan</vt:lpstr>
    </vt:vector>
  </TitlesOfParts>
  <Manager>Phil Knutson</Manager>
  <Company>HP</Company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subject>HP Global Method</dc:subject>
  <dc:creator>fernrenn</dc:creator>
  <cp:keywords/>
  <dc:description/>
  <cp:lastModifiedBy>MURAT MORA</cp:lastModifiedBy>
  <cp:revision>650</cp:revision>
  <cp:lastPrinted>2005-02-17T16:26:00Z</cp:lastPrinted>
  <dcterms:created xsi:type="dcterms:W3CDTF">2013-01-10T12:13:00Z</dcterms:created>
  <dcterms:modified xsi:type="dcterms:W3CDTF">2020-10-28T20:42:00Z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_Document_Id">
    <vt:lpwstr>&lt;&lt;Project Document Id&gt;&gt;</vt:lpwstr>
  </property>
  <property fmtid="{D5CDD505-2E9C-101B-9397-08002B2CF9AE}" pid="3" name="EID_No">
    <vt:lpwstr>Project ID No</vt:lpwstr>
  </property>
  <property fmtid="{D5CDD505-2E9C-101B-9397-08002B2CF9AE}" pid="4" name="Project_Name">
    <vt:lpwstr>&lt;&lt;Project Name&gt;&gt;</vt:lpwstr>
  </property>
  <property fmtid="{D5CDD505-2E9C-101B-9397-08002B2CF9AE}" pid="5" name="Project_Acronym">
    <vt:lpwstr>&lt;&lt;Project Acronym&gt;&gt;</vt:lpwstr>
  </property>
  <property fmtid="{D5CDD505-2E9C-101B-9397-08002B2CF9AE}" pid="6" name="Project_Manager">
    <vt:lpwstr>Document Author</vt:lpwstr>
  </property>
  <property fmtid="{D5CDD505-2E9C-101B-9397-08002B2CF9AE}" pid="7" name="Project_Manager_Title">
    <vt:lpwstr>Document Author Title</vt:lpwstr>
  </property>
  <property fmtid="{D5CDD505-2E9C-101B-9397-08002B2CF9AE}" pid="8" name="Client_Name">
    <vt:lpwstr>Customer Name</vt:lpwstr>
  </property>
  <property fmtid="{D5CDD505-2E9C-101B-9397-08002B2CF9AE}" pid="9" name="DontUpdate">
    <vt:lpwstr>True</vt:lpwstr>
  </property>
  <property fmtid="{D5CDD505-2E9C-101B-9397-08002B2CF9AE}" pid="10" name="Tool_Name">
    <vt:lpwstr>Unit Test Plan</vt:lpwstr>
  </property>
  <property fmtid="{D5CDD505-2E9C-101B-9397-08002B2CF9AE}" pid="11" name="Version">
    <vt:lpwstr>&lt;&lt;VErsion number&gt;&gt;</vt:lpwstr>
  </property>
  <property fmtid="{D5CDD505-2E9C-101B-9397-08002B2CF9AE}" pid="12" name="Release_Date">
    <vt:lpwstr>&lt;&lt;Release Date&gt;&gt;</vt:lpwstr>
  </property>
  <property fmtid="{D5CDD505-2E9C-101B-9397-08002B2CF9AE}" pid="13" name="Tool_ID">
    <vt:lpwstr>Template</vt:lpwstr>
  </property>
  <property fmtid="{D5CDD505-2E9C-101B-9397-08002B2CF9AE}" pid="14" name="ToggleDesignation">
    <vt:lpwstr>HP Restricted</vt:lpwstr>
  </property>
  <property fmtid="{D5CDD505-2E9C-101B-9397-08002B2CF9AE}" pid="15" name="Doc_Ver_Num">
    <vt:lpwstr>&lt;&lt;Version Number&gt;&gt;</vt:lpwstr>
  </property>
  <property fmtid="{D5CDD505-2E9C-101B-9397-08002B2CF9AE}" pid="16" name="Doc_Ver_Date">
    <vt:lpwstr>&lt;&lt;Version Date&gt;&gt;</vt:lpwstr>
  </property>
  <property fmtid="{D5CDD505-2E9C-101B-9397-08002B2CF9AE}" pid="17" name="Review_Method">
    <vt:lpwstr>Review Method</vt:lpwstr>
  </property>
  <property fmtid="{D5CDD505-2E9C-101B-9397-08002B2CF9AE}" pid="18" name="Project_ID_No">
    <vt:lpwstr>&lt;&lt;Project ID No&gt;&gt;</vt:lpwstr>
  </property>
  <property fmtid="{D5CDD505-2E9C-101B-9397-08002B2CF9AE}" pid="19" name="Customer_Name">
    <vt:lpwstr>&lt;&lt;Customer Name&gt;&gt;</vt:lpwstr>
  </property>
  <property fmtid="{D5CDD505-2E9C-101B-9397-08002B2CF9AE}" pid="20" name="My_Default_Paper_Size">
    <vt:lpwstr>Letter</vt:lpwstr>
  </property>
  <property fmtid="{D5CDD505-2E9C-101B-9397-08002B2CF9AE}" pid="21" name="Use_Doc_Paper_Size">
    <vt:lpwstr>No</vt:lpwstr>
  </property>
  <property fmtid="{D5CDD505-2E9C-101B-9397-08002B2CF9AE}" pid="22" name="_CopySource">
    <vt:lpwstr>http://kc.sharepoint.hp.com/sites/kc62/StagingDocs/EDGE/Cap_Testing/Unit_Test_Plan-Template.doc</vt:lpwstr>
  </property>
  <property fmtid="{D5CDD505-2E9C-101B-9397-08002B2CF9AE}" pid="23" name="ContentType">
    <vt:lpwstr>Document</vt:lpwstr>
  </property>
  <property fmtid="{D5CDD505-2E9C-101B-9397-08002B2CF9AE}" pid="24" name="TemplateUrl">
    <vt:lpwstr/>
  </property>
  <property fmtid="{D5CDD505-2E9C-101B-9397-08002B2CF9AE}" pid="25" name="Security_Classification">
    <vt:lpwstr>HP Restricted</vt:lpwstr>
  </property>
  <property fmtid="{D5CDD505-2E9C-101B-9397-08002B2CF9AE}" pid="26" name="Authored_By">
    <vt:lpwstr>Testing</vt:lpwstr>
  </property>
  <property fmtid="{D5CDD505-2E9C-101B-9397-08002B2CF9AE}" pid="27" name="Process_Identifiers">
    <vt:lpwstr>AM6116364; AM6116527;AM13698</vt:lpwstr>
  </property>
  <property fmtid="{D5CDD505-2E9C-101B-9397-08002B2CF9AE}" pid="28" name="Business_Unit">
    <vt:lpwstr>Any</vt:lpwstr>
  </property>
  <property fmtid="{D5CDD505-2E9C-101B-9397-08002B2CF9AE}" pid="29" name="Capability">
    <vt:lpwstr/>
  </property>
  <property fmtid="{D5CDD505-2E9C-101B-9397-08002B2CF9AE}" pid="30" name="Counter for Process Identifiers">
    <vt:lpwstr/>
  </property>
  <property fmtid="{D5CDD505-2E9C-101B-9397-08002B2CF9AE}" pid="31" name="Description0">
    <vt:lpwstr>Plan for Unit Testing (Key Words for Search:Test Plans)</vt:lpwstr>
  </property>
  <property fmtid="{D5CDD505-2E9C-101B-9397-08002B2CF9AE}" pid="32" name="Country">
    <vt:lpwstr>Any</vt:lpwstr>
  </property>
  <property fmtid="{D5CDD505-2E9C-101B-9397-08002B2CF9AE}" pid="33" name="Usage">
    <vt:lpwstr/>
  </property>
  <property fmtid="{D5CDD505-2E9C-101B-9397-08002B2CF9AE}" pid="34" name="Document_Type">
    <vt:lpwstr>Template</vt:lpwstr>
  </property>
  <property fmtid="{D5CDD505-2E9C-101B-9397-08002B2CF9AE}" pid="35" name="Tool">
    <vt:lpwstr>6</vt:lpwstr>
  </property>
  <property fmtid="{D5CDD505-2E9C-101B-9397-08002B2CF9AE}" pid="36" name="_SourceUrl">
    <vt:lpwstr/>
  </property>
  <property fmtid="{D5CDD505-2E9C-101B-9397-08002B2CF9AE}" pid="37" name="Implementing_Organization">
    <vt:lpwstr>31</vt:lpwstr>
  </property>
  <property fmtid="{D5CDD505-2E9C-101B-9397-08002B2CF9AE}" pid="38" name="To_eQMS_Release_Version">
    <vt:lpwstr>2</vt:lpwstr>
  </property>
  <property fmtid="{D5CDD505-2E9C-101B-9397-08002B2CF9AE}" pid="39" name="From_eQMS_Release_Version">
    <vt:lpwstr>6</vt:lpwstr>
  </property>
  <property fmtid="{D5CDD505-2E9C-101B-9397-08002B2CF9AE}" pid="40" name="eQMS_Selection_Criteria">
    <vt:lpwstr/>
  </property>
  <property fmtid="{D5CDD505-2E9C-101B-9397-08002B2CF9AE}" pid="41" name="Client">
    <vt:lpwstr>1</vt:lpwstr>
  </property>
  <property fmtid="{D5CDD505-2E9C-101B-9397-08002B2CF9AE}" pid="42" name="xd_ProgID">
    <vt:lpwstr/>
  </property>
  <property fmtid="{D5CDD505-2E9C-101B-9397-08002B2CF9AE}" pid="43" name="ContentOwner">
    <vt:lpwstr>113</vt:lpwstr>
  </property>
  <property fmtid="{D5CDD505-2E9C-101B-9397-08002B2CF9AE}" pid="44" name="Content_Approver">
    <vt:lpwstr/>
  </property>
  <property fmtid="{D5CDD505-2E9C-101B-9397-08002B2CF9AE}" pid="45" name="Content_Approved">
    <vt:lpwstr>Yes</vt:lpwstr>
  </property>
  <property fmtid="{D5CDD505-2E9C-101B-9397-08002B2CF9AE}" pid="46" name="Order">
    <vt:lpwstr>1023000</vt:lpwstr>
  </property>
  <property fmtid="{D5CDD505-2E9C-101B-9397-08002B2CF9AE}" pid="47" name="Document_Status">
    <vt:lpwstr>Production</vt:lpwstr>
  </property>
  <property fmtid="{D5CDD505-2E9C-101B-9397-08002B2CF9AE}" pid="48" name="Language">
    <vt:lpwstr>English</vt:lpwstr>
  </property>
  <property fmtid="{D5CDD505-2E9C-101B-9397-08002B2CF9AE}" pid="49" name="ExpirationDate">
    <vt:lpwstr>2011-06-09T00:00:00Z</vt:lpwstr>
  </property>
  <property fmtid="{D5CDD505-2E9C-101B-9397-08002B2CF9AE}" pid="50" name="MetaInfo">
    <vt:lpwstr/>
  </property>
  <property fmtid="{D5CDD505-2E9C-101B-9397-08002B2CF9AE}" pid="51" name="Targeted_eQMS_Release">
    <vt:lpwstr>129</vt:lpwstr>
  </property>
</Properties>
</file>